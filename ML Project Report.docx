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0732" w14:textId="512BC1A2" w:rsidR="7F19145A" w:rsidRDefault="7F19145A" w:rsidP="07FD0C7C">
      <w:pPr>
        <w:rPr>
          <w:rFonts w:ascii="Times New Roman" w:eastAsia="Times New Roman" w:hAnsi="Times New Roman" w:cs="Times New Roman"/>
        </w:rPr>
      </w:pPr>
    </w:p>
    <w:p w14:paraId="30D4CFE1" w14:textId="512BC1A2" w:rsidR="7F19145A" w:rsidRDefault="7F19145A" w:rsidP="07FD0C7C">
      <w:pPr>
        <w:rPr>
          <w:rFonts w:ascii="Times New Roman" w:eastAsia="Times New Roman" w:hAnsi="Times New Roman" w:cs="Times New Roman"/>
        </w:rPr>
      </w:pPr>
    </w:p>
    <w:p w14:paraId="6E4D2E6C" w14:textId="512BC1A2" w:rsidR="00CC14EA" w:rsidRDefault="00CC14EA" w:rsidP="07FD0C7C">
      <w:pPr>
        <w:rPr>
          <w:rFonts w:ascii="Times New Roman" w:eastAsia="Times New Roman" w:hAnsi="Times New Roman" w:cs="Times New Roman"/>
        </w:rPr>
      </w:pPr>
    </w:p>
    <w:p w14:paraId="45A8D1E9" w14:textId="77777777" w:rsidR="00B34951" w:rsidRDefault="00B34951" w:rsidP="07FD0C7C">
      <w:pPr>
        <w:rPr>
          <w:rFonts w:ascii="Times New Roman" w:eastAsia="Times New Roman" w:hAnsi="Times New Roman" w:cs="Times New Roman"/>
        </w:rPr>
      </w:pPr>
    </w:p>
    <w:p w14:paraId="26637DC7" w14:textId="093692B9" w:rsidR="00B34951" w:rsidRDefault="00D930F1" w:rsidP="07FD0C7C">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MACHINE LEARNING</w:t>
      </w:r>
      <w:r w:rsidR="00B34951" w:rsidRPr="07FD0C7C">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PROJECT REPORT</w:t>
      </w:r>
    </w:p>
    <w:p w14:paraId="558A524C" w14:textId="77777777" w:rsidR="00B34951" w:rsidRDefault="00B34951" w:rsidP="07FD0C7C">
      <w:pPr>
        <w:rPr>
          <w:rFonts w:ascii="Times New Roman" w:eastAsia="Times New Roman" w:hAnsi="Times New Roman" w:cs="Times New Roman"/>
        </w:rPr>
      </w:pPr>
    </w:p>
    <w:p w14:paraId="01236E9A" w14:textId="77777777" w:rsidR="00880154" w:rsidRDefault="00880154" w:rsidP="07FD0C7C">
      <w:pPr>
        <w:rPr>
          <w:rFonts w:ascii="Times New Roman" w:eastAsia="Times New Roman" w:hAnsi="Times New Roman" w:cs="Times New Roman"/>
        </w:rPr>
      </w:pPr>
    </w:p>
    <w:p w14:paraId="66995F4D" w14:textId="77777777" w:rsidR="00880154" w:rsidRDefault="00880154" w:rsidP="07FD0C7C">
      <w:pPr>
        <w:rPr>
          <w:rFonts w:ascii="Times New Roman" w:eastAsia="Times New Roman" w:hAnsi="Times New Roman" w:cs="Times New Roman"/>
        </w:rPr>
      </w:pPr>
    </w:p>
    <w:p w14:paraId="3F08CB8D" w14:textId="77777777" w:rsidR="00880154" w:rsidRDefault="00880154" w:rsidP="07FD0C7C">
      <w:pPr>
        <w:rPr>
          <w:rFonts w:ascii="Times New Roman" w:eastAsia="Times New Roman" w:hAnsi="Times New Roman" w:cs="Times New Roman"/>
        </w:rPr>
      </w:pPr>
    </w:p>
    <w:p w14:paraId="7089FF56" w14:textId="77777777" w:rsidR="00880154" w:rsidRDefault="00880154" w:rsidP="07FD0C7C">
      <w:pPr>
        <w:rPr>
          <w:rFonts w:ascii="Times New Roman" w:eastAsia="Times New Roman" w:hAnsi="Times New Roman" w:cs="Times New Roman"/>
        </w:rPr>
      </w:pPr>
    </w:p>
    <w:p w14:paraId="4AA56BA5" w14:textId="77777777" w:rsidR="00880154" w:rsidRDefault="00880154" w:rsidP="07FD0C7C">
      <w:pPr>
        <w:rPr>
          <w:rFonts w:ascii="Times New Roman" w:eastAsia="Times New Roman" w:hAnsi="Times New Roman" w:cs="Times New Roman"/>
        </w:rPr>
      </w:pPr>
    </w:p>
    <w:p w14:paraId="1D5DAA80" w14:textId="77777777" w:rsidR="00880154" w:rsidRDefault="00880154" w:rsidP="07FD0C7C">
      <w:pPr>
        <w:rPr>
          <w:rFonts w:ascii="Times New Roman" w:eastAsia="Times New Roman" w:hAnsi="Times New Roman" w:cs="Times New Roman"/>
        </w:rPr>
      </w:pPr>
    </w:p>
    <w:p w14:paraId="40F688EB" w14:textId="77777777" w:rsidR="00880154" w:rsidRDefault="00880154" w:rsidP="07FD0C7C">
      <w:pPr>
        <w:rPr>
          <w:rFonts w:ascii="Times New Roman" w:eastAsia="Times New Roman" w:hAnsi="Times New Roman" w:cs="Times New Roman"/>
        </w:rPr>
      </w:pPr>
    </w:p>
    <w:p w14:paraId="180FF50E" w14:textId="77777777" w:rsidR="00880154" w:rsidRDefault="00880154" w:rsidP="07FD0C7C">
      <w:pPr>
        <w:rPr>
          <w:rFonts w:ascii="Times New Roman" w:eastAsia="Times New Roman" w:hAnsi="Times New Roman" w:cs="Times New Roman"/>
        </w:rPr>
      </w:pPr>
    </w:p>
    <w:p w14:paraId="1897A5F8" w14:textId="77777777" w:rsidR="00880154" w:rsidRDefault="00880154" w:rsidP="07FD0C7C">
      <w:pPr>
        <w:rPr>
          <w:rFonts w:ascii="Times New Roman" w:eastAsia="Times New Roman" w:hAnsi="Times New Roman" w:cs="Times New Roman"/>
        </w:rPr>
      </w:pPr>
    </w:p>
    <w:p w14:paraId="4678D477" w14:textId="77777777" w:rsidR="00880154" w:rsidRDefault="00880154" w:rsidP="07FD0C7C">
      <w:pPr>
        <w:rPr>
          <w:rFonts w:ascii="Times New Roman" w:eastAsia="Times New Roman" w:hAnsi="Times New Roman" w:cs="Times New Roman"/>
        </w:rPr>
      </w:pPr>
    </w:p>
    <w:p w14:paraId="3635E65F" w14:textId="77777777" w:rsidR="00880154" w:rsidRDefault="00880154" w:rsidP="07FD0C7C">
      <w:pPr>
        <w:rPr>
          <w:rFonts w:ascii="Times New Roman" w:eastAsia="Times New Roman" w:hAnsi="Times New Roman" w:cs="Times New Roman"/>
        </w:rPr>
      </w:pPr>
    </w:p>
    <w:p w14:paraId="6BBA005E" w14:textId="77777777" w:rsidR="00880154" w:rsidRDefault="00880154" w:rsidP="07FD0C7C">
      <w:pPr>
        <w:rPr>
          <w:rFonts w:ascii="Times New Roman" w:eastAsia="Times New Roman" w:hAnsi="Times New Roman" w:cs="Times New Roman"/>
        </w:rPr>
      </w:pPr>
    </w:p>
    <w:p w14:paraId="5FBB1264" w14:textId="77777777" w:rsidR="00880154" w:rsidRDefault="00880154" w:rsidP="07FD0C7C">
      <w:pPr>
        <w:rPr>
          <w:rFonts w:ascii="Times New Roman" w:eastAsia="Times New Roman" w:hAnsi="Times New Roman" w:cs="Times New Roman"/>
        </w:rPr>
      </w:pPr>
    </w:p>
    <w:p w14:paraId="4AC2FBEC" w14:textId="77777777" w:rsidR="00880154" w:rsidRDefault="00880154" w:rsidP="07FD0C7C">
      <w:pPr>
        <w:rPr>
          <w:rFonts w:ascii="Times New Roman" w:eastAsia="Times New Roman" w:hAnsi="Times New Roman" w:cs="Times New Roman"/>
        </w:rPr>
      </w:pPr>
    </w:p>
    <w:p w14:paraId="0E709000" w14:textId="77777777" w:rsidR="00880154" w:rsidRDefault="00880154" w:rsidP="07FD0C7C">
      <w:pPr>
        <w:rPr>
          <w:rFonts w:ascii="Times New Roman" w:eastAsia="Times New Roman" w:hAnsi="Times New Roman" w:cs="Times New Roman"/>
        </w:rPr>
      </w:pPr>
    </w:p>
    <w:p w14:paraId="344C767B" w14:textId="77777777" w:rsidR="00880154" w:rsidRDefault="00880154" w:rsidP="07FD0C7C">
      <w:pPr>
        <w:rPr>
          <w:rFonts w:ascii="Times New Roman" w:eastAsia="Times New Roman" w:hAnsi="Times New Roman" w:cs="Times New Roman"/>
        </w:rPr>
      </w:pPr>
    </w:p>
    <w:p w14:paraId="2723D68D" w14:textId="77777777" w:rsidR="00880154" w:rsidRDefault="00880154" w:rsidP="07FD0C7C">
      <w:pPr>
        <w:rPr>
          <w:rFonts w:ascii="Times New Roman" w:eastAsia="Times New Roman" w:hAnsi="Times New Roman" w:cs="Times New Roman"/>
        </w:rPr>
      </w:pPr>
    </w:p>
    <w:p w14:paraId="0104E521" w14:textId="77777777" w:rsidR="00B34951" w:rsidRDefault="00B34951" w:rsidP="07FD0C7C">
      <w:pPr>
        <w:rPr>
          <w:rFonts w:ascii="Times New Roman" w:eastAsia="Times New Roman" w:hAnsi="Times New Roman" w:cs="Times New Roman"/>
        </w:rPr>
      </w:pPr>
    </w:p>
    <w:p w14:paraId="512584FA" w14:textId="6018978D" w:rsidR="00B34951" w:rsidRPr="00D930F1" w:rsidRDefault="00880154" w:rsidP="07FD0C7C">
      <w:pPr>
        <w:jc w:val="center"/>
        <w:rPr>
          <w:rFonts w:ascii="Times New Roman" w:eastAsia="Times New Roman" w:hAnsi="Times New Roman" w:cs="Times New Roman"/>
          <w:b/>
          <w:bCs/>
        </w:rPr>
      </w:pPr>
      <w:r w:rsidRPr="07FD0C7C">
        <w:rPr>
          <w:rFonts w:ascii="Times New Roman" w:eastAsia="Times New Roman" w:hAnsi="Times New Roman" w:cs="Times New Roman"/>
        </w:rPr>
        <w:t xml:space="preserve">                                                                                       </w:t>
      </w:r>
      <w:r w:rsidR="00B34951" w:rsidRPr="00D930F1">
        <w:rPr>
          <w:rFonts w:ascii="Times New Roman" w:eastAsia="Times New Roman" w:hAnsi="Times New Roman" w:cs="Times New Roman"/>
          <w:b/>
          <w:bCs/>
        </w:rPr>
        <w:t xml:space="preserve">Team Members: </w:t>
      </w:r>
    </w:p>
    <w:p w14:paraId="78E42830" w14:textId="093B257C" w:rsidR="00B34951" w:rsidRDefault="00DC4457" w:rsidP="07FD0C7C">
      <w:pPr>
        <w:jc w:val="right"/>
        <w:rPr>
          <w:rFonts w:ascii="Times New Roman" w:eastAsia="Times New Roman" w:hAnsi="Times New Roman" w:cs="Times New Roman"/>
        </w:rPr>
      </w:pPr>
      <w:r>
        <w:rPr>
          <w:rFonts w:ascii="Times New Roman" w:eastAsia="Times New Roman" w:hAnsi="Times New Roman" w:cs="Times New Roman"/>
        </w:rPr>
        <w:t>Mayur Jadhav</w:t>
      </w:r>
      <w:r w:rsidR="00B34951" w:rsidRPr="07FD0C7C">
        <w:rPr>
          <w:rFonts w:ascii="Times New Roman" w:eastAsia="Times New Roman" w:hAnsi="Times New Roman" w:cs="Times New Roman"/>
        </w:rPr>
        <w:t xml:space="preserve"> (21WU0102</w:t>
      </w:r>
      <w:r w:rsidR="005F0508">
        <w:rPr>
          <w:rFonts w:ascii="Times New Roman" w:eastAsia="Times New Roman" w:hAnsi="Times New Roman" w:cs="Times New Roman"/>
        </w:rPr>
        <w:t>035</w:t>
      </w:r>
      <w:r w:rsidR="00B34951" w:rsidRPr="07FD0C7C">
        <w:rPr>
          <w:rFonts w:ascii="Times New Roman" w:eastAsia="Times New Roman" w:hAnsi="Times New Roman" w:cs="Times New Roman"/>
        </w:rPr>
        <w:t>)</w:t>
      </w:r>
    </w:p>
    <w:p w14:paraId="1D8AB6E4" w14:textId="14824282" w:rsidR="005F0508" w:rsidRDefault="005F0508" w:rsidP="07FD0C7C">
      <w:pPr>
        <w:jc w:val="right"/>
        <w:rPr>
          <w:rFonts w:ascii="Times New Roman" w:eastAsia="Times New Roman" w:hAnsi="Times New Roman" w:cs="Times New Roman"/>
        </w:rPr>
      </w:pPr>
      <w:r>
        <w:rPr>
          <w:rFonts w:ascii="Times New Roman" w:eastAsia="Times New Roman" w:hAnsi="Times New Roman" w:cs="Times New Roman"/>
        </w:rPr>
        <w:t>Manish (21WU0102054)</w:t>
      </w:r>
    </w:p>
    <w:p w14:paraId="13FCBD90" w14:textId="41247AD0" w:rsidR="00B34951" w:rsidRDefault="00DC4457" w:rsidP="07FD0C7C">
      <w:pPr>
        <w:jc w:val="right"/>
        <w:rPr>
          <w:rFonts w:ascii="Times New Roman" w:eastAsia="Times New Roman" w:hAnsi="Times New Roman" w:cs="Times New Roman"/>
        </w:rPr>
      </w:pPr>
      <w:r>
        <w:rPr>
          <w:rFonts w:ascii="Times New Roman" w:eastAsia="Times New Roman" w:hAnsi="Times New Roman" w:cs="Times New Roman"/>
        </w:rPr>
        <w:t>Nischay</w:t>
      </w:r>
      <w:r w:rsidR="00B34951" w:rsidRPr="07FD0C7C">
        <w:rPr>
          <w:rFonts w:ascii="Times New Roman" w:eastAsia="Times New Roman" w:hAnsi="Times New Roman" w:cs="Times New Roman"/>
        </w:rPr>
        <w:t xml:space="preserve"> (21WU010</w:t>
      </w:r>
      <w:r>
        <w:rPr>
          <w:rFonts w:ascii="Times New Roman" w:eastAsia="Times New Roman" w:hAnsi="Times New Roman" w:cs="Times New Roman"/>
        </w:rPr>
        <w:t>1027</w:t>
      </w:r>
      <w:r w:rsidR="00B34951" w:rsidRPr="07FD0C7C">
        <w:rPr>
          <w:rFonts w:ascii="Times New Roman" w:eastAsia="Times New Roman" w:hAnsi="Times New Roman" w:cs="Times New Roman"/>
        </w:rPr>
        <w:t>)</w:t>
      </w:r>
    </w:p>
    <w:p w14:paraId="5D057FDE" w14:textId="372EC4B3" w:rsidR="00B34951" w:rsidRDefault="00B34951" w:rsidP="07FD0C7C">
      <w:pPr>
        <w:jc w:val="right"/>
        <w:rPr>
          <w:rFonts w:ascii="Times New Roman" w:eastAsia="Times New Roman" w:hAnsi="Times New Roman" w:cs="Times New Roman"/>
        </w:rPr>
      </w:pPr>
      <w:proofErr w:type="spellStart"/>
      <w:r w:rsidRPr="07FD0C7C">
        <w:rPr>
          <w:rFonts w:ascii="Times New Roman" w:eastAsia="Times New Roman" w:hAnsi="Times New Roman" w:cs="Times New Roman"/>
        </w:rPr>
        <w:t>Kondamuri</w:t>
      </w:r>
      <w:proofErr w:type="spellEnd"/>
      <w:r w:rsidRPr="07FD0C7C">
        <w:rPr>
          <w:rFonts w:ascii="Times New Roman" w:eastAsia="Times New Roman" w:hAnsi="Times New Roman" w:cs="Times New Roman"/>
        </w:rPr>
        <w:t xml:space="preserve"> </w:t>
      </w:r>
      <w:r w:rsidR="00880154" w:rsidRPr="07FD0C7C">
        <w:rPr>
          <w:rFonts w:ascii="Times New Roman" w:eastAsia="Times New Roman" w:hAnsi="Times New Roman" w:cs="Times New Roman"/>
        </w:rPr>
        <w:t>Charan Teja (21WU0102033)</w:t>
      </w:r>
    </w:p>
    <w:p w14:paraId="2D142407" w14:textId="4D336D25" w:rsidR="00B34951" w:rsidRDefault="00B34951" w:rsidP="07FD0C7C">
      <w:pPr>
        <w:jc w:val="right"/>
        <w:rPr>
          <w:rFonts w:ascii="Times New Roman" w:eastAsia="Times New Roman" w:hAnsi="Times New Roman" w:cs="Times New Roman"/>
        </w:rPr>
      </w:pPr>
      <w:r w:rsidRPr="07FD0C7C">
        <w:rPr>
          <w:rFonts w:ascii="Times New Roman" w:eastAsia="Times New Roman" w:hAnsi="Times New Roman" w:cs="Times New Roman"/>
        </w:rPr>
        <w:t>Tadakamalla Srikar (21WU0102039)</w:t>
      </w:r>
    </w:p>
    <w:p w14:paraId="2F76B2E7" w14:textId="73423752" w:rsidR="44E12A97" w:rsidRDefault="44E12A97" w:rsidP="07FD0C7C">
      <w:pPr>
        <w:rPr>
          <w:rFonts w:ascii="Times New Roman" w:eastAsia="Times New Roman" w:hAnsi="Times New Roman" w:cs="Times New Roman"/>
          <w:sz w:val="28"/>
          <w:szCs w:val="28"/>
        </w:rPr>
      </w:pPr>
    </w:p>
    <w:p w14:paraId="71C1DCB6" w14:textId="3A48794A" w:rsidR="00115E7E" w:rsidRPr="00EA2E4D" w:rsidRDefault="00115E7E" w:rsidP="07FD0C7C">
      <w:pPr>
        <w:rPr>
          <w:rFonts w:ascii="Times New Roman" w:eastAsia="Times New Roman" w:hAnsi="Times New Roman" w:cs="Times New Roman"/>
          <w:b/>
          <w:bCs/>
          <w:sz w:val="24"/>
          <w:szCs w:val="24"/>
        </w:rPr>
      </w:pPr>
      <w:r w:rsidRPr="07FD0C7C">
        <w:rPr>
          <w:rFonts w:ascii="Times New Roman" w:eastAsia="Times New Roman" w:hAnsi="Times New Roman" w:cs="Times New Roman"/>
          <w:b/>
          <w:bCs/>
          <w:sz w:val="24"/>
          <w:szCs w:val="24"/>
        </w:rPr>
        <w:lastRenderedPageBreak/>
        <w:t>Introduction of a project</w:t>
      </w:r>
      <w:r w:rsidR="00166711" w:rsidRPr="07FD0C7C">
        <w:rPr>
          <w:rFonts w:ascii="Times New Roman" w:eastAsia="Times New Roman" w:hAnsi="Times New Roman" w:cs="Times New Roman"/>
          <w:b/>
          <w:bCs/>
          <w:sz w:val="24"/>
          <w:szCs w:val="24"/>
        </w:rPr>
        <w:t>-</w:t>
      </w:r>
    </w:p>
    <w:p w14:paraId="08612D97" w14:textId="0B656AB4" w:rsidR="00943CE9" w:rsidRDefault="00943CE9" w:rsidP="07FD0C7C">
      <w:pPr>
        <w:rPr>
          <w:rFonts w:ascii="Times New Roman" w:eastAsia="Times New Roman" w:hAnsi="Times New Roman" w:cs="Times New Roman"/>
        </w:rPr>
      </w:pPr>
      <w:r w:rsidRPr="07FD0C7C">
        <w:rPr>
          <w:rFonts w:ascii="Times New Roman" w:eastAsia="Times New Roman" w:hAnsi="Times New Roman" w:cs="Times New Roman"/>
        </w:rPr>
        <w:t xml:space="preserve">This </w:t>
      </w:r>
      <w:r w:rsidR="00D17655">
        <w:rPr>
          <w:rFonts w:ascii="Times New Roman" w:eastAsia="Times New Roman" w:hAnsi="Times New Roman" w:cs="Times New Roman"/>
        </w:rPr>
        <w:t>ML</w:t>
      </w:r>
      <w:r w:rsidRPr="07FD0C7C">
        <w:rPr>
          <w:rFonts w:ascii="Times New Roman" w:eastAsia="Times New Roman" w:hAnsi="Times New Roman" w:cs="Times New Roman"/>
        </w:rPr>
        <w:t xml:space="preserve"> project was </w:t>
      </w:r>
      <w:r w:rsidR="009F7B3A" w:rsidRPr="07FD0C7C">
        <w:rPr>
          <w:rFonts w:ascii="Times New Roman" w:eastAsia="Times New Roman" w:hAnsi="Times New Roman" w:cs="Times New Roman"/>
        </w:rPr>
        <w:t xml:space="preserve">to enhance the </w:t>
      </w:r>
      <w:r w:rsidR="001A49A5" w:rsidRPr="07FD0C7C">
        <w:rPr>
          <w:rFonts w:ascii="Times New Roman" w:eastAsia="Times New Roman" w:hAnsi="Times New Roman" w:cs="Times New Roman"/>
        </w:rPr>
        <w:t xml:space="preserve">accuracy of </w:t>
      </w:r>
      <w:r w:rsidR="00B906AB" w:rsidRPr="07FD0C7C">
        <w:rPr>
          <w:rFonts w:ascii="Times New Roman" w:eastAsia="Times New Roman" w:hAnsi="Times New Roman" w:cs="Times New Roman"/>
        </w:rPr>
        <w:t xml:space="preserve">the CIFAR-10 dataset is like a tough test for computer programs. It has 60,000 small, </w:t>
      </w:r>
      <w:r w:rsidR="3AF6CA08" w:rsidRPr="07FD0C7C">
        <w:rPr>
          <w:rFonts w:ascii="Times New Roman" w:eastAsia="Times New Roman" w:hAnsi="Times New Roman" w:cs="Times New Roman"/>
        </w:rPr>
        <w:t>colourful</w:t>
      </w:r>
      <w:r w:rsidR="00B906AB" w:rsidRPr="07FD0C7C">
        <w:rPr>
          <w:rFonts w:ascii="Times New Roman" w:eastAsia="Times New Roman" w:hAnsi="Times New Roman" w:cs="Times New Roman"/>
        </w:rPr>
        <w:t xml:space="preserve"> pictures of different things, and the goal is to teach a computer to recognize these things correctly. This project, called "Improving CIFAR-1</w:t>
      </w:r>
      <w:r w:rsidR="001D74DD">
        <w:rPr>
          <w:rFonts w:ascii="Times New Roman" w:eastAsia="Times New Roman" w:hAnsi="Times New Roman" w:cs="Times New Roman"/>
        </w:rPr>
        <w:t>0</w:t>
      </w:r>
      <w:r w:rsidR="00B906AB" w:rsidRPr="07FD0C7C">
        <w:rPr>
          <w:rFonts w:ascii="Times New Roman" w:eastAsia="Times New Roman" w:hAnsi="Times New Roman" w:cs="Times New Roman"/>
        </w:rPr>
        <w:t xml:space="preserve"> Dataset Accuracy with CNNs," aimed to make the computer better at recognizing these pictures by using a special kind of technology called Convolutional Neural Networks (CNNs). CNNs are systems </w:t>
      </w:r>
      <w:r w:rsidR="4EB32104" w:rsidRPr="07FD0C7C">
        <w:rPr>
          <w:rFonts w:ascii="Times New Roman" w:eastAsia="Times New Roman" w:hAnsi="Times New Roman" w:cs="Times New Roman"/>
        </w:rPr>
        <w:t xml:space="preserve">  </w:t>
      </w:r>
      <w:r w:rsidR="00B906AB" w:rsidRPr="07FD0C7C">
        <w:rPr>
          <w:rFonts w:ascii="Times New Roman" w:eastAsia="Times New Roman" w:hAnsi="Times New Roman" w:cs="Times New Roman"/>
        </w:rPr>
        <w:t>designed to understand and identify images, making them perfect for this task</w:t>
      </w:r>
      <w:r w:rsidR="71D0A9E8" w:rsidRPr="07FD0C7C">
        <w:rPr>
          <w:rFonts w:ascii="Times New Roman" w:eastAsia="Times New Roman" w:hAnsi="Times New Roman" w:cs="Times New Roman"/>
        </w:rPr>
        <w:t>.</w:t>
      </w:r>
    </w:p>
    <w:p w14:paraId="43779BB7" w14:textId="3B4F6952" w:rsidR="71D0A9E8" w:rsidRDefault="71D0A9E8" w:rsidP="07FD0C7C">
      <w:pPr>
        <w:rPr>
          <w:rFonts w:ascii="Times New Roman" w:eastAsia="Times New Roman" w:hAnsi="Times New Roman" w:cs="Times New Roman"/>
          <w:b/>
          <w:bCs/>
        </w:rPr>
      </w:pPr>
      <w:r w:rsidRPr="07FD0C7C">
        <w:rPr>
          <w:rFonts w:ascii="Times New Roman" w:eastAsia="Times New Roman" w:hAnsi="Times New Roman" w:cs="Times New Roman"/>
          <w:b/>
          <w:bCs/>
        </w:rPr>
        <w:t>Detail about dataset:</w:t>
      </w:r>
    </w:p>
    <w:p w14:paraId="4C788B27" w14:textId="79C57498" w:rsidR="71D0A9E8" w:rsidRDefault="71D0A9E8" w:rsidP="07FD0C7C">
      <w:pPr>
        <w:rPr>
          <w:rFonts w:ascii="Times New Roman" w:eastAsia="Times New Roman" w:hAnsi="Times New Roman" w:cs="Times New Roman"/>
          <w:b/>
          <w:bCs/>
        </w:rPr>
      </w:pPr>
      <w:r w:rsidRPr="07FD0C7C">
        <w:rPr>
          <w:rFonts w:ascii="Times New Roman" w:eastAsia="Times New Roman" w:hAnsi="Times New Roman" w:cs="Times New Roman"/>
        </w:rPr>
        <w:t>Number of classes: 10</w:t>
      </w:r>
    </w:p>
    <w:p w14:paraId="0388291E" w14:textId="4101EFF1" w:rsidR="3B5D6EF2" w:rsidRDefault="3CBE89C0" w:rsidP="07FD0C7C">
      <w:pPr>
        <w:spacing w:line="285" w:lineRule="exact"/>
        <w:rPr>
          <w:rFonts w:ascii="Times New Roman" w:eastAsia="Times New Roman" w:hAnsi="Times New Roman" w:cs="Times New Roman"/>
          <w:sz w:val="21"/>
          <w:szCs w:val="21"/>
        </w:rPr>
      </w:pPr>
      <w:r w:rsidRPr="07FD0C7C">
        <w:rPr>
          <w:rFonts w:ascii="Times New Roman" w:eastAsia="Times New Roman" w:hAnsi="Times New Roman" w:cs="Times New Roman"/>
          <w:color w:val="000000" w:themeColor="text1"/>
          <w:sz w:val="21"/>
          <w:szCs w:val="21"/>
        </w:rPr>
        <w:t xml:space="preserve">classes = </w:t>
      </w:r>
      <w:proofErr w:type="spellStart"/>
      <w:proofErr w:type="gramStart"/>
      <w:r w:rsidRPr="07FD0C7C">
        <w:rPr>
          <w:rFonts w:ascii="Times New Roman" w:eastAsia="Times New Roman" w:hAnsi="Times New Roman" w:cs="Times New Roman"/>
          <w:sz w:val="21"/>
          <w:szCs w:val="21"/>
        </w:rPr>
        <w:t>airplane,automobile</w:t>
      </w:r>
      <w:proofErr w:type="gramEnd"/>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bird</w:t>
      </w:r>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car</w:t>
      </w:r>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deer</w:t>
      </w:r>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dog</w:t>
      </w:r>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frog</w:t>
      </w:r>
      <w:r w:rsidRPr="07FD0C7C">
        <w:rPr>
          <w:rFonts w:ascii="Times New Roman" w:eastAsia="Times New Roman" w:hAnsi="Times New Roman" w:cs="Times New Roman"/>
          <w:color w:val="000000" w:themeColor="text1"/>
          <w:sz w:val="21"/>
          <w:szCs w:val="21"/>
        </w:rPr>
        <w:t>,</w:t>
      </w:r>
      <w:r w:rsidRPr="07FD0C7C">
        <w:rPr>
          <w:rFonts w:ascii="Times New Roman" w:eastAsia="Times New Roman" w:hAnsi="Times New Roman" w:cs="Times New Roman"/>
          <w:sz w:val="21"/>
          <w:szCs w:val="21"/>
        </w:rPr>
        <w:t>horse,ship,truck</w:t>
      </w:r>
      <w:proofErr w:type="spellEnd"/>
    </w:p>
    <w:p w14:paraId="4E80A7FC" w14:textId="1343D8DD" w:rsidR="54DA8604" w:rsidRDefault="54DA8604" w:rsidP="07FD0C7C">
      <w:pPr>
        <w:rPr>
          <w:rFonts w:ascii="Times New Roman" w:eastAsia="Times New Roman" w:hAnsi="Times New Roman" w:cs="Times New Roman"/>
          <w:b/>
          <w:bCs/>
        </w:rPr>
      </w:pPr>
      <w:r w:rsidRPr="07FD0C7C">
        <w:rPr>
          <w:rFonts w:ascii="Times New Roman" w:eastAsia="Times New Roman" w:hAnsi="Times New Roman" w:cs="Times New Roman"/>
          <w:b/>
          <w:bCs/>
        </w:rPr>
        <w:t>Why Fine-Tuning?</w:t>
      </w:r>
    </w:p>
    <w:p w14:paraId="7A746E51" w14:textId="1ED7E56F" w:rsidR="54DA8604" w:rsidRDefault="54DA8604" w:rsidP="07FD0C7C">
      <w:pPr>
        <w:rPr>
          <w:rFonts w:ascii="Times New Roman" w:eastAsia="Times New Roman" w:hAnsi="Times New Roman" w:cs="Times New Roman"/>
        </w:rPr>
      </w:pPr>
      <w:r w:rsidRPr="07FD0C7C">
        <w:rPr>
          <w:rFonts w:ascii="Times New Roman" w:eastAsia="Times New Roman" w:hAnsi="Times New Roman" w:cs="Times New Roman"/>
        </w:rPr>
        <w:t>Fine-tuning is essential because pre-trained models, like those created in the field of natural language processing (NLP) or computer vision, have already learned valuable features from extensive datasets. However, these models may not perform optimally on specific tasks or within particular domains. Fine-tuning helps address this issue by tailoring the pre-trained model to the target task, improving its performance.</w:t>
      </w:r>
    </w:p>
    <w:p w14:paraId="501D156B" w14:textId="5A0FB9C3" w:rsidR="00400847" w:rsidRDefault="00D1751A" w:rsidP="07FD0C7C">
      <w:pPr>
        <w:rPr>
          <w:rFonts w:ascii="Times New Roman" w:eastAsia="Times New Roman" w:hAnsi="Times New Roman" w:cs="Times New Roman"/>
          <w:b/>
          <w:bCs/>
        </w:rPr>
      </w:pPr>
      <w:r w:rsidRPr="07FD0C7C">
        <w:rPr>
          <w:rFonts w:ascii="Times New Roman" w:hAnsi="Times New Roman" w:cs="Times New Roman"/>
          <w:b/>
          <w:bCs/>
        </w:rPr>
        <w:t>Data Preparation:</w:t>
      </w:r>
    </w:p>
    <w:p w14:paraId="1F37B823" w14:textId="769236F6" w:rsidR="004451EA" w:rsidRDefault="00400847" w:rsidP="07FD0C7C">
      <w:pPr>
        <w:pStyle w:val="ListParagraph"/>
        <w:numPr>
          <w:ilvl w:val="0"/>
          <w:numId w:val="3"/>
        </w:numPr>
        <w:rPr>
          <w:rFonts w:ascii="Times New Roman" w:eastAsia="Times New Roman" w:hAnsi="Times New Roman" w:cs="Times New Roman"/>
        </w:rPr>
      </w:pPr>
      <w:r w:rsidRPr="07FD0C7C">
        <w:rPr>
          <w:rFonts w:ascii="Times New Roman" w:eastAsia="Times New Roman" w:hAnsi="Times New Roman" w:cs="Times New Roman"/>
          <w:b/>
          <w:bCs/>
        </w:rPr>
        <w:t xml:space="preserve">Data Split: </w:t>
      </w:r>
      <w:r w:rsidRPr="07FD0C7C">
        <w:rPr>
          <w:rFonts w:ascii="Times New Roman" w:eastAsia="Times New Roman" w:hAnsi="Times New Roman" w:cs="Times New Roman"/>
        </w:rPr>
        <w:t xml:space="preserve">Divide the dataset into training, validation, and test sets to monitor the model's </w:t>
      </w:r>
      <w:r w:rsidR="00EC0E44" w:rsidRPr="07FD0C7C">
        <w:rPr>
          <w:rFonts w:ascii="Times New Roman" w:eastAsia="Times New Roman" w:hAnsi="Times New Roman" w:cs="Times New Roman"/>
        </w:rPr>
        <w:t>performance</w:t>
      </w:r>
      <w:r w:rsidRPr="07FD0C7C">
        <w:rPr>
          <w:rFonts w:ascii="Times New Roman" w:eastAsia="Times New Roman" w:hAnsi="Times New Roman" w:cs="Times New Roman"/>
        </w:rPr>
        <w:t>.</w:t>
      </w:r>
      <w:r w:rsidR="00830A94" w:rsidRPr="07FD0C7C">
        <w:rPr>
          <w:rFonts w:ascii="Times New Roman" w:eastAsia="Times New Roman" w:hAnsi="Times New Roman" w:cs="Times New Roman"/>
        </w:rPr>
        <w:t xml:space="preserve"> </w:t>
      </w:r>
      <w:r w:rsidR="005A6B57" w:rsidRPr="07FD0C7C">
        <w:rPr>
          <w:rFonts w:ascii="Times New Roman" w:eastAsia="Times New Roman" w:hAnsi="Times New Roman" w:cs="Times New Roman"/>
        </w:rPr>
        <w:t xml:space="preserve">Here dataset is directly loaded into the </w:t>
      </w:r>
      <w:r w:rsidR="00710D1F" w:rsidRPr="07FD0C7C">
        <w:rPr>
          <w:rFonts w:ascii="Times New Roman" w:eastAsia="Times New Roman" w:hAnsi="Times New Roman" w:cs="Times New Roman"/>
        </w:rPr>
        <w:t>train and test data</w:t>
      </w:r>
      <w:r w:rsidR="001D3901" w:rsidRPr="07FD0C7C">
        <w:rPr>
          <w:rFonts w:ascii="Times New Roman" w:eastAsia="Times New Roman" w:hAnsi="Times New Roman" w:cs="Times New Roman"/>
        </w:rPr>
        <w:t xml:space="preserve"> </w:t>
      </w:r>
      <w:r w:rsidR="007E51CF" w:rsidRPr="07FD0C7C">
        <w:rPr>
          <w:rFonts w:ascii="Times New Roman" w:eastAsia="Times New Roman" w:hAnsi="Times New Roman" w:cs="Times New Roman"/>
        </w:rPr>
        <w:t xml:space="preserve">and </w:t>
      </w:r>
      <w:r w:rsidR="007E42C2" w:rsidRPr="07FD0C7C">
        <w:rPr>
          <w:rFonts w:ascii="Times New Roman" w:eastAsia="Times New Roman" w:hAnsi="Times New Roman" w:cs="Times New Roman"/>
        </w:rPr>
        <w:t>the process of one-hot encoding is being applied to the labels of the CIFAR-10 dataset. One-hot encoding is a technique used in machine learning to convert categorical data, such as class labels, into a binary matrix format.</w:t>
      </w:r>
    </w:p>
    <w:p w14:paraId="09BA78DA" w14:textId="77777777" w:rsidR="004451EA" w:rsidRDefault="004451EA" w:rsidP="07FD0C7C">
      <w:pPr>
        <w:pStyle w:val="ListParagraph"/>
        <w:rPr>
          <w:rFonts w:ascii="Times New Roman" w:eastAsia="Times New Roman" w:hAnsi="Times New Roman" w:cs="Times New Roman"/>
          <w:b/>
          <w:bCs/>
        </w:rPr>
      </w:pPr>
    </w:p>
    <w:p w14:paraId="2A6C8821" w14:textId="77777777" w:rsidR="004451EA" w:rsidRDefault="7AF0127C" w:rsidP="07FD0C7C">
      <w:pPr>
        <w:pStyle w:val="ListParagraph"/>
        <w:rPr>
          <w:rFonts w:ascii="Times New Roman" w:eastAsia="Times New Roman" w:hAnsi="Times New Roman" w:cs="Times New Roman"/>
          <w:sz w:val="21"/>
          <w:szCs w:val="21"/>
        </w:rPr>
      </w:pPr>
      <w:r w:rsidRPr="07FD0C7C">
        <w:rPr>
          <w:rFonts w:ascii="Times New Roman" w:eastAsia="Times New Roman" w:hAnsi="Times New Roman" w:cs="Times New Roman"/>
          <w:sz w:val="21"/>
          <w:szCs w:val="21"/>
        </w:rPr>
        <w:t>Train data (50000, 32, 32, 3)</w:t>
      </w:r>
    </w:p>
    <w:p w14:paraId="5D53AB3A" w14:textId="63C2275A" w:rsidR="004451EA" w:rsidRDefault="7AF0127C" w:rsidP="004451EA">
      <w:pPr>
        <w:pStyle w:val="ListParagraph"/>
        <w:rPr>
          <w:rFonts w:ascii="Times New Roman" w:eastAsia="Times New Roman" w:hAnsi="Times New Roman" w:cs="Times New Roman"/>
        </w:rPr>
      </w:pPr>
      <w:r w:rsidRPr="07FD0C7C">
        <w:rPr>
          <w:rFonts w:ascii="Times New Roman" w:eastAsia="Times New Roman" w:hAnsi="Times New Roman" w:cs="Times New Roman"/>
        </w:rPr>
        <w:t>Test data (10000, 32, 32, 3)</w:t>
      </w:r>
    </w:p>
    <w:p w14:paraId="1A59CC52" w14:textId="77777777" w:rsidR="00F87425" w:rsidRDefault="00E54E05" w:rsidP="07FD0C7C">
      <w:pPr>
        <w:rPr>
          <w:rFonts w:ascii="Times New Roman" w:eastAsia="Times New Roman" w:hAnsi="Times New Roman" w:cs="Times New Roman"/>
          <w:b/>
          <w:bCs/>
        </w:rPr>
      </w:pPr>
      <w:r w:rsidRPr="07FD0C7C">
        <w:rPr>
          <w:rFonts w:ascii="Times New Roman" w:eastAsia="Times New Roman" w:hAnsi="Times New Roman" w:cs="Times New Roman"/>
          <w:b/>
          <w:bCs/>
        </w:rPr>
        <w:t>Model Selection</w:t>
      </w:r>
      <w:r w:rsidR="00F86F3C" w:rsidRPr="07FD0C7C">
        <w:rPr>
          <w:rFonts w:ascii="Times New Roman" w:eastAsia="Times New Roman" w:hAnsi="Times New Roman" w:cs="Times New Roman"/>
          <w:b/>
          <w:bCs/>
        </w:rPr>
        <w:t xml:space="preserve">: </w:t>
      </w:r>
      <w:r w:rsidR="1C77B780" w:rsidRPr="07FD0C7C">
        <w:rPr>
          <w:rFonts w:ascii="Times New Roman" w:eastAsia="Times New Roman" w:hAnsi="Times New Roman" w:cs="Times New Roman"/>
          <w:b/>
          <w:bCs/>
        </w:rPr>
        <w:t xml:space="preserve"> </w:t>
      </w:r>
    </w:p>
    <w:p w14:paraId="7BD4C968" w14:textId="2781513A" w:rsidR="00AE380F" w:rsidRDefault="1C77B780" w:rsidP="07FD0C7C">
      <w:pPr>
        <w:rPr>
          <w:rFonts w:ascii="Times New Roman" w:eastAsia="Times New Roman" w:hAnsi="Times New Roman" w:cs="Times New Roman"/>
        </w:rPr>
      </w:pPr>
      <w:r w:rsidRPr="07FD0C7C">
        <w:rPr>
          <w:rFonts w:ascii="Times New Roman" w:eastAsia="Times New Roman" w:hAnsi="Times New Roman" w:cs="Times New Roman"/>
        </w:rPr>
        <w:t>Firstly</w:t>
      </w:r>
      <w:r w:rsidR="00C70B75" w:rsidRPr="07FD0C7C">
        <w:rPr>
          <w:rFonts w:ascii="Times New Roman" w:eastAsia="Times New Roman" w:hAnsi="Times New Roman" w:cs="Times New Roman"/>
        </w:rPr>
        <w:t>,</w:t>
      </w:r>
      <w:r w:rsidRPr="07FD0C7C">
        <w:rPr>
          <w:rFonts w:ascii="Times New Roman" w:eastAsia="Times New Roman" w:hAnsi="Times New Roman" w:cs="Times New Roman"/>
        </w:rPr>
        <w:t xml:space="preserve"> they have used</w:t>
      </w:r>
      <w:r w:rsidR="00766675" w:rsidRPr="07FD0C7C">
        <w:rPr>
          <w:rFonts w:ascii="Times New Roman" w:eastAsia="Times New Roman" w:hAnsi="Times New Roman" w:cs="Times New Roman"/>
        </w:rPr>
        <w:t xml:space="preserve"> a CNN model</w:t>
      </w:r>
      <w:r w:rsidR="3298D75F" w:rsidRPr="07FD0C7C">
        <w:rPr>
          <w:rFonts w:ascii="Times New Roman" w:eastAsia="Times New Roman" w:hAnsi="Times New Roman" w:cs="Times New Roman"/>
        </w:rPr>
        <w:t xml:space="preserve"> to </w:t>
      </w:r>
      <w:r w:rsidR="00C70B75" w:rsidRPr="07FD0C7C">
        <w:rPr>
          <w:rFonts w:ascii="Times New Roman" w:eastAsia="Times New Roman" w:hAnsi="Times New Roman" w:cs="Times New Roman"/>
        </w:rPr>
        <w:t>get</w:t>
      </w:r>
      <w:r w:rsidR="3298D75F" w:rsidRPr="07FD0C7C">
        <w:rPr>
          <w:rFonts w:ascii="Times New Roman" w:eastAsia="Times New Roman" w:hAnsi="Times New Roman" w:cs="Times New Roman"/>
        </w:rPr>
        <w:t xml:space="preserve"> the accuracy </w:t>
      </w:r>
      <w:r w:rsidR="00C70B75" w:rsidRPr="07FD0C7C">
        <w:rPr>
          <w:rFonts w:ascii="Times New Roman" w:eastAsia="Times New Roman" w:hAnsi="Times New Roman" w:cs="Times New Roman"/>
        </w:rPr>
        <w:t>of 79.04</w:t>
      </w:r>
      <w:r w:rsidR="009557F3" w:rsidRPr="07FD0C7C">
        <w:rPr>
          <w:rFonts w:ascii="Times New Roman" w:eastAsia="Times New Roman" w:hAnsi="Times New Roman" w:cs="Times New Roman"/>
        </w:rPr>
        <w:t>%</w:t>
      </w:r>
      <w:r w:rsidR="00546A60" w:rsidRPr="07FD0C7C">
        <w:rPr>
          <w:rFonts w:ascii="Times New Roman" w:eastAsia="Times New Roman" w:hAnsi="Times New Roman" w:cs="Times New Roman"/>
        </w:rPr>
        <w:t>,</w:t>
      </w:r>
      <w:r w:rsidR="73F8CCC9" w:rsidRPr="07FD0C7C">
        <w:rPr>
          <w:rFonts w:ascii="Times New Roman" w:eastAsia="Times New Roman" w:hAnsi="Times New Roman" w:cs="Times New Roman"/>
        </w:rPr>
        <w:t xml:space="preserve"> </w:t>
      </w:r>
      <w:r w:rsidR="7B3ABB5D" w:rsidRPr="07FD0C7C">
        <w:rPr>
          <w:rFonts w:ascii="Times New Roman" w:eastAsia="Times New Roman" w:hAnsi="Times New Roman" w:cs="Times New Roman"/>
        </w:rPr>
        <w:t>by</w:t>
      </w:r>
      <w:r w:rsidR="73F8CCC9" w:rsidRPr="07FD0C7C">
        <w:rPr>
          <w:rFonts w:ascii="Times New Roman" w:eastAsia="Times New Roman" w:hAnsi="Times New Roman" w:cs="Times New Roman"/>
        </w:rPr>
        <w:t xml:space="preserve"> convolution 2D layer </w:t>
      </w:r>
      <w:r w:rsidR="0B5081AA" w:rsidRPr="07FD0C7C">
        <w:rPr>
          <w:rFonts w:ascii="Times New Roman" w:eastAsia="Times New Roman" w:hAnsi="Times New Roman" w:cs="Times New Roman"/>
        </w:rPr>
        <w:t>and by giving some parameters</w:t>
      </w:r>
      <w:r w:rsidR="00C70B75" w:rsidRPr="07FD0C7C">
        <w:rPr>
          <w:rFonts w:ascii="Times New Roman" w:eastAsia="Times New Roman" w:hAnsi="Times New Roman" w:cs="Times New Roman"/>
        </w:rPr>
        <w:t>.</w:t>
      </w:r>
      <w:r w:rsidR="0B5081AA" w:rsidRPr="07FD0C7C">
        <w:rPr>
          <w:rFonts w:ascii="Times New Roman" w:eastAsia="Times New Roman" w:hAnsi="Times New Roman" w:cs="Times New Roman"/>
        </w:rPr>
        <w:t xml:space="preserve"> we got the</w:t>
      </w:r>
      <w:r w:rsidR="73F8CCC9" w:rsidRPr="07FD0C7C">
        <w:rPr>
          <w:rFonts w:ascii="Times New Roman" w:eastAsia="Times New Roman" w:hAnsi="Times New Roman" w:cs="Times New Roman"/>
        </w:rPr>
        <w:t xml:space="preserve"> </w:t>
      </w:r>
      <w:r w:rsidR="0015064A" w:rsidRPr="07FD0C7C">
        <w:rPr>
          <w:rFonts w:ascii="Times New Roman" w:eastAsia="Times New Roman" w:hAnsi="Times New Roman" w:cs="Times New Roman"/>
        </w:rPr>
        <w:t xml:space="preserve">Total parameters </w:t>
      </w:r>
      <w:r w:rsidR="03F5C837" w:rsidRPr="07FD0C7C">
        <w:rPr>
          <w:rFonts w:ascii="Times New Roman" w:eastAsia="Times New Roman" w:hAnsi="Times New Roman" w:cs="Times New Roman"/>
        </w:rPr>
        <w:t>as</w:t>
      </w:r>
      <w:r w:rsidR="0015064A" w:rsidRPr="07FD0C7C">
        <w:rPr>
          <w:rFonts w:ascii="Times New Roman" w:eastAsia="Times New Roman" w:hAnsi="Times New Roman" w:cs="Times New Roman"/>
        </w:rPr>
        <w:t xml:space="preserve"> 1250858</w:t>
      </w:r>
      <w:r w:rsidR="0090234E" w:rsidRPr="07FD0C7C">
        <w:rPr>
          <w:rFonts w:ascii="Times New Roman" w:eastAsia="Times New Roman" w:hAnsi="Times New Roman" w:cs="Times New Roman"/>
        </w:rPr>
        <w:t xml:space="preserve"> and </w:t>
      </w:r>
      <w:r w:rsidR="6CDC281B" w:rsidRPr="07FD0C7C">
        <w:rPr>
          <w:rFonts w:ascii="Times New Roman" w:eastAsia="Times New Roman" w:hAnsi="Times New Roman" w:cs="Times New Roman"/>
        </w:rPr>
        <w:t xml:space="preserve">from that we have the </w:t>
      </w:r>
      <w:r w:rsidR="0090234E" w:rsidRPr="07FD0C7C">
        <w:rPr>
          <w:rFonts w:ascii="Times New Roman" w:eastAsia="Times New Roman" w:hAnsi="Times New Roman" w:cs="Times New Roman"/>
        </w:rPr>
        <w:t xml:space="preserve">trainable parameters </w:t>
      </w:r>
      <w:r w:rsidR="009703FF" w:rsidRPr="07FD0C7C">
        <w:rPr>
          <w:rFonts w:ascii="Times New Roman" w:eastAsia="Times New Roman" w:hAnsi="Times New Roman" w:cs="Times New Roman"/>
        </w:rPr>
        <w:t>were also same as 1250</w:t>
      </w:r>
      <w:r w:rsidR="004A50EB" w:rsidRPr="07FD0C7C">
        <w:rPr>
          <w:rFonts w:ascii="Times New Roman" w:eastAsia="Times New Roman" w:hAnsi="Times New Roman" w:cs="Times New Roman"/>
        </w:rPr>
        <w:t>858 parameters</w:t>
      </w:r>
      <w:r w:rsidR="5F126187" w:rsidRPr="07FD0C7C">
        <w:rPr>
          <w:rFonts w:ascii="Times New Roman" w:eastAsia="Times New Roman" w:hAnsi="Times New Roman" w:cs="Times New Roman"/>
        </w:rPr>
        <w:t xml:space="preserve">, in this data set we have more </w:t>
      </w:r>
      <w:r w:rsidR="00C70B75" w:rsidRPr="07FD0C7C">
        <w:rPr>
          <w:rFonts w:ascii="Times New Roman" w:eastAsia="Times New Roman" w:hAnsi="Times New Roman" w:cs="Times New Roman"/>
        </w:rPr>
        <w:t>trainable</w:t>
      </w:r>
      <w:r w:rsidR="5F126187" w:rsidRPr="07FD0C7C">
        <w:rPr>
          <w:rFonts w:ascii="Times New Roman" w:eastAsia="Times New Roman" w:hAnsi="Times New Roman" w:cs="Times New Roman"/>
        </w:rPr>
        <w:t xml:space="preserve"> parameters </w:t>
      </w:r>
      <w:r w:rsidR="00C70B75" w:rsidRPr="07FD0C7C">
        <w:rPr>
          <w:rFonts w:ascii="Times New Roman" w:eastAsia="Times New Roman" w:hAnsi="Times New Roman" w:cs="Times New Roman"/>
        </w:rPr>
        <w:t>without</w:t>
      </w:r>
      <w:r w:rsidR="5F126187" w:rsidRPr="07FD0C7C">
        <w:rPr>
          <w:rFonts w:ascii="Times New Roman" w:eastAsia="Times New Roman" w:hAnsi="Times New Roman" w:cs="Times New Roman"/>
        </w:rPr>
        <w:t xml:space="preserve"> having the </w:t>
      </w:r>
      <w:r w:rsidR="00C70B75" w:rsidRPr="07FD0C7C">
        <w:rPr>
          <w:rFonts w:ascii="Times New Roman" w:eastAsia="Times New Roman" w:hAnsi="Times New Roman" w:cs="Times New Roman"/>
        </w:rPr>
        <w:t>errors and</w:t>
      </w:r>
      <w:r w:rsidR="004A50EB" w:rsidRPr="07FD0C7C">
        <w:rPr>
          <w:rFonts w:ascii="Times New Roman" w:eastAsia="Times New Roman" w:hAnsi="Times New Roman" w:cs="Times New Roman"/>
        </w:rPr>
        <w:t xml:space="preserve"> they </w:t>
      </w:r>
      <w:r w:rsidR="482A1513" w:rsidRPr="07FD0C7C">
        <w:rPr>
          <w:rFonts w:ascii="Times New Roman" w:eastAsia="Times New Roman" w:hAnsi="Times New Roman" w:cs="Times New Roman"/>
        </w:rPr>
        <w:t>were no</w:t>
      </w:r>
      <w:r w:rsidR="65225252" w:rsidRPr="07FD0C7C">
        <w:rPr>
          <w:rFonts w:ascii="Times New Roman" w:eastAsia="Times New Roman" w:hAnsi="Times New Roman" w:cs="Times New Roman"/>
        </w:rPr>
        <w:t xml:space="preserve"> </w:t>
      </w:r>
      <w:r w:rsidR="004A50EB" w:rsidRPr="07FD0C7C">
        <w:rPr>
          <w:rFonts w:ascii="Times New Roman" w:eastAsia="Times New Roman" w:hAnsi="Times New Roman" w:cs="Times New Roman"/>
        </w:rPr>
        <w:t>non-trainable parameters</w:t>
      </w:r>
      <w:r w:rsidR="0436F145" w:rsidRPr="07FD0C7C">
        <w:rPr>
          <w:rFonts w:ascii="Times New Roman" w:eastAsia="Times New Roman" w:hAnsi="Times New Roman" w:cs="Times New Roman"/>
        </w:rPr>
        <w:t xml:space="preserve"> were present.</w:t>
      </w:r>
    </w:p>
    <w:p w14:paraId="3B116F22" w14:textId="2781513A" w:rsidR="7B3E6D30" w:rsidRDefault="7B3E6D30" w:rsidP="07FD0C7C">
      <w:pPr>
        <w:jc w:val="center"/>
        <w:rPr>
          <w:rFonts w:ascii="Times New Roman" w:eastAsia="Times New Roman" w:hAnsi="Times New Roman" w:cs="Times New Roman"/>
        </w:rPr>
      </w:pPr>
      <w:r>
        <w:rPr>
          <w:noProof/>
        </w:rPr>
        <w:drawing>
          <wp:inline distT="0" distB="0" distL="0" distR="0" wp14:anchorId="41D224F0" wp14:editId="07FD0C7C">
            <wp:extent cx="1847850" cy="266700"/>
            <wp:effectExtent l="0" t="0" r="0" b="0"/>
            <wp:docPr id="914773484" name="Picture 91477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773484"/>
                    <pic:cNvPicPr/>
                  </pic:nvPicPr>
                  <pic:blipFill>
                    <a:blip r:embed="rId7">
                      <a:extLst>
                        <a:ext uri="{28A0092B-C50C-407E-A947-70E740481C1C}">
                          <a14:useLocalDpi xmlns:a14="http://schemas.microsoft.com/office/drawing/2010/main" val="0"/>
                        </a:ext>
                      </a:extLst>
                    </a:blip>
                    <a:srcRect b="44000"/>
                    <a:stretch>
                      <a:fillRect/>
                    </a:stretch>
                  </pic:blipFill>
                  <pic:spPr>
                    <a:xfrm>
                      <a:off x="0" y="0"/>
                      <a:ext cx="1847850" cy="266700"/>
                    </a:xfrm>
                    <a:prstGeom prst="rect">
                      <a:avLst/>
                    </a:prstGeom>
                  </pic:spPr>
                </pic:pic>
              </a:graphicData>
            </a:graphic>
          </wp:inline>
        </w:drawing>
      </w:r>
    </w:p>
    <w:p w14:paraId="69FD98ED" w14:textId="16D75BAC" w:rsidR="00D429EB" w:rsidRPr="00D429EB" w:rsidRDefault="106B4073" w:rsidP="07FD0C7C">
      <w:pPr>
        <w:jc w:val="center"/>
        <w:rPr>
          <w:del w:id="0" w:author="Microsoft Word" w:date="2023-11-05T20:06:00Z"/>
          <w:rFonts w:ascii="Times New Roman" w:eastAsia="Times New Roman" w:hAnsi="Times New Roman" w:cs="Times New Roman"/>
        </w:rPr>
      </w:pPr>
      <w:del w:id="1" w:author="Microsoft Word" w:date="2023-11-05T20:06:00Z">
        <w:r w:rsidRPr="07FD0C7C" w:rsidDel="106B4073">
          <w:rPr>
            <w:rFonts w:ascii="Times New Roman" w:eastAsia="Times New Roman" w:hAnsi="Times New Roman" w:cs="Times New Roman"/>
          </w:rPr>
          <w:lastRenderedPageBreak/>
          <w:delText>.</w:delText>
        </w:r>
      </w:del>
      <w:r w:rsidR="7D22C87A">
        <w:rPr>
          <w:noProof/>
        </w:rPr>
        <w:drawing>
          <wp:inline distT="0" distB="0" distL="0" distR="0" wp14:anchorId="5FC9D1E1" wp14:editId="21B4DC69">
            <wp:extent cx="3014739" cy="2447317"/>
            <wp:effectExtent l="0" t="0" r="0" b="0"/>
            <wp:docPr id="222771790" name="Picture 222771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771790"/>
                    <pic:cNvPicPr/>
                  </pic:nvPicPr>
                  <pic:blipFill>
                    <a:blip r:embed="rId8">
                      <a:extLst>
                        <a:ext uri="{28A0092B-C50C-407E-A947-70E740481C1C}">
                          <a14:useLocalDpi xmlns:a14="http://schemas.microsoft.com/office/drawing/2010/main" val="0"/>
                        </a:ext>
                      </a:extLst>
                    </a:blip>
                    <a:stretch>
                      <a:fillRect/>
                    </a:stretch>
                  </pic:blipFill>
                  <pic:spPr>
                    <a:xfrm>
                      <a:off x="0" y="0"/>
                      <a:ext cx="3014739" cy="2447317"/>
                    </a:xfrm>
                    <a:prstGeom prst="rect">
                      <a:avLst/>
                    </a:prstGeom>
                  </pic:spPr>
                </pic:pic>
              </a:graphicData>
            </a:graphic>
          </wp:inline>
        </w:drawing>
      </w:r>
    </w:p>
    <w:p w14:paraId="36076D73" w14:textId="72D7D983" w:rsidR="10AF0872" w:rsidRDefault="7F24E232" w:rsidP="07FD0C7C">
      <w:pPr>
        <w:rPr>
          <w:rFonts w:ascii="Times New Roman" w:eastAsia="Times New Roman" w:hAnsi="Times New Roman" w:cs="Times New Roman"/>
          <w:b/>
          <w:bCs/>
        </w:rPr>
      </w:pPr>
      <w:r w:rsidRPr="07FD0C7C">
        <w:rPr>
          <w:rFonts w:ascii="Times New Roman" w:eastAsia="Times New Roman" w:hAnsi="Times New Roman" w:cs="Times New Roman"/>
          <w:b/>
          <w:bCs/>
        </w:rPr>
        <w:t xml:space="preserve">Accuracy metric </w:t>
      </w:r>
      <w:proofErr w:type="spellStart"/>
      <w:r w:rsidRPr="07FD0C7C">
        <w:rPr>
          <w:rFonts w:ascii="Times New Roman" w:eastAsia="Times New Roman" w:hAnsi="Times New Roman" w:cs="Times New Roman"/>
          <w:b/>
          <w:bCs/>
        </w:rPr>
        <w:t>Evalution</w:t>
      </w:r>
      <w:proofErr w:type="spellEnd"/>
      <w:r w:rsidRPr="07FD0C7C">
        <w:rPr>
          <w:rFonts w:ascii="Times New Roman" w:eastAsia="Times New Roman" w:hAnsi="Times New Roman" w:cs="Times New Roman"/>
          <w:b/>
          <w:bCs/>
        </w:rPr>
        <w:t>:</w:t>
      </w:r>
    </w:p>
    <w:p w14:paraId="6C67F7B4" w14:textId="12B2A83E" w:rsidR="00561D8E" w:rsidRPr="00561D8E" w:rsidRDefault="00561D8E" w:rsidP="07FD0C7C">
      <w:pPr>
        <w:rPr>
          <w:rFonts w:ascii="Times New Roman" w:eastAsia="Times New Roman" w:hAnsi="Times New Roman" w:cs="Times New Roman"/>
        </w:rPr>
      </w:pPr>
      <w:r w:rsidRPr="07FD0C7C">
        <w:rPr>
          <w:rFonts w:ascii="Times New Roman" w:eastAsia="Times New Roman" w:hAnsi="Times New Roman" w:cs="Times New Roman"/>
          <w:b/>
          <w:bCs/>
        </w:rPr>
        <w:t>Accuracy Metric</w:t>
      </w:r>
      <w:r w:rsidRPr="07FD0C7C">
        <w:rPr>
          <w:rFonts w:ascii="Times New Roman" w:eastAsia="Times New Roman" w:hAnsi="Times New Roman" w:cs="Times New Roman"/>
        </w:rPr>
        <w:t>: Accuracy is used as the metric to evaluate the model's performance. It calculates the proportion of correctly classified samples over the total number of samples, providing a clear measure of how well the model is performing on the given dataset.</w:t>
      </w:r>
    </w:p>
    <w:p w14:paraId="493266EA" w14:textId="65B883C5" w:rsidR="1E33678B" w:rsidRDefault="1E33678B" w:rsidP="07FD0C7C">
      <w:pPr>
        <w:jc w:val="center"/>
        <w:rPr>
          <w:rFonts w:ascii="Times New Roman" w:eastAsia="Times New Roman" w:hAnsi="Times New Roman" w:cs="Times New Roman"/>
        </w:rPr>
      </w:pPr>
      <w:r>
        <w:rPr>
          <w:noProof/>
        </w:rPr>
        <w:drawing>
          <wp:inline distT="0" distB="0" distL="0" distR="0" wp14:anchorId="0095D128" wp14:editId="5F86C8A5">
            <wp:extent cx="2568964" cy="2049820"/>
            <wp:effectExtent l="0" t="0" r="0" b="0"/>
            <wp:docPr id="715315557" name="Picture 71531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315557"/>
                    <pic:cNvPicPr/>
                  </pic:nvPicPr>
                  <pic:blipFill>
                    <a:blip r:embed="rId9">
                      <a:extLst>
                        <a:ext uri="{28A0092B-C50C-407E-A947-70E740481C1C}">
                          <a14:useLocalDpi xmlns:a14="http://schemas.microsoft.com/office/drawing/2010/main" val="0"/>
                        </a:ext>
                      </a:extLst>
                    </a:blip>
                    <a:stretch>
                      <a:fillRect/>
                    </a:stretch>
                  </pic:blipFill>
                  <pic:spPr>
                    <a:xfrm>
                      <a:off x="0" y="0"/>
                      <a:ext cx="2568964" cy="2049820"/>
                    </a:xfrm>
                    <a:prstGeom prst="rect">
                      <a:avLst/>
                    </a:prstGeom>
                  </pic:spPr>
                </pic:pic>
              </a:graphicData>
            </a:graphic>
          </wp:inline>
        </w:drawing>
      </w:r>
    </w:p>
    <w:p w14:paraId="24DA8E88" w14:textId="430CDC13" w:rsidR="0235E2FE" w:rsidRDefault="0235E2FE" w:rsidP="07FD0C7C">
      <w:pPr>
        <w:rPr>
          <w:rFonts w:ascii="Times New Roman" w:eastAsia="Times New Roman" w:hAnsi="Times New Roman" w:cs="Times New Roman"/>
        </w:rPr>
      </w:pPr>
    </w:p>
    <w:p w14:paraId="4BE3A3E5" w14:textId="7F8A189D" w:rsidR="1F763F55" w:rsidRDefault="00863915" w:rsidP="07FD0C7C">
      <w:pPr>
        <w:rPr>
          <w:rFonts w:ascii="Times New Roman" w:eastAsia="Times New Roman" w:hAnsi="Times New Roman" w:cs="Times New Roman"/>
        </w:rPr>
      </w:pPr>
      <w:r w:rsidRPr="07FD0C7C">
        <w:rPr>
          <w:rFonts w:ascii="Times New Roman" w:eastAsia="Times New Roman" w:hAnsi="Times New Roman" w:cs="Times New Roman"/>
          <w:b/>
          <w:bCs/>
        </w:rPr>
        <w:t>Loss Function:</w:t>
      </w:r>
      <w:r w:rsidRPr="07FD0C7C">
        <w:rPr>
          <w:rFonts w:ascii="Times New Roman" w:eastAsia="Times New Roman" w:hAnsi="Times New Roman" w:cs="Times New Roman"/>
        </w:rPr>
        <w:t xml:space="preserve"> Categorical cross-entropy is chosen as the loss function. It measures the dissimilarity between predicted class probabilities and the actual class labels, making it suitable for multi-class classification tasks like CIFAR-10.</w:t>
      </w:r>
    </w:p>
    <w:p w14:paraId="150ABC24" w14:textId="7CD57463" w:rsidR="60E5863D" w:rsidRDefault="60E5863D" w:rsidP="07FD0C7C">
      <w:pPr>
        <w:jc w:val="center"/>
        <w:rPr>
          <w:rFonts w:ascii="Times New Roman" w:eastAsia="Times New Roman" w:hAnsi="Times New Roman" w:cs="Times New Roman"/>
        </w:rPr>
      </w:pPr>
      <w:r>
        <w:rPr>
          <w:noProof/>
        </w:rPr>
        <w:drawing>
          <wp:inline distT="0" distB="0" distL="0" distR="0" wp14:anchorId="257F2759" wp14:editId="095A9D08">
            <wp:extent cx="2716309" cy="1986135"/>
            <wp:effectExtent l="0" t="0" r="0" b="0"/>
            <wp:docPr id="205934876" name="Picture 20593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34876"/>
                    <pic:cNvPicPr/>
                  </pic:nvPicPr>
                  <pic:blipFill>
                    <a:blip r:embed="rId10">
                      <a:extLst>
                        <a:ext uri="{28A0092B-C50C-407E-A947-70E740481C1C}">
                          <a14:useLocalDpi xmlns:a14="http://schemas.microsoft.com/office/drawing/2010/main" val="0"/>
                        </a:ext>
                      </a:extLst>
                    </a:blip>
                    <a:stretch>
                      <a:fillRect/>
                    </a:stretch>
                  </pic:blipFill>
                  <pic:spPr>
                    <a:xfrm>
                      <a:off x="0" y="0"/>
                      <a:ext cx="2716309" cy="1986135"/>
                    </a:xfrm>
                    <a:prstGeom prst="rect">
                      <a:avLst/>
                    </a:prstGeom>
                  </pic:spPr>
                </pic:pic>
              </a:graphicData>
            </a:graphic>
          </wp:inline>
        </w:drawing>
      </w:r>
    </w:p>
    <w:p w14:paraId="1936596F" w14:textId="7C4D610D" w:rsidR="00863915" w:rsidRPr="00863915" w:rsidRDefault="00863915" w:rsidP="07FD0C7C">
      <w:pPr>
        <w:rPr>
          <w:rFonts w:ascii="Times New Roman" w:eastAsia="Times New Roman" w:hAnsi="Times New Roman" w:cs="Times New Roman"/>
        </w:rPr>
      </w:pPr>
      <w:r w:rsidRPr="07FD0C7C">
        <w:rPr>
          <w:rFonts w:ascii="Times New Roman" w:eastAsia="Times New Roman" w:hAnsi="Times New Roman" w:cs="Times New Roman"/>
          <w:b/>
          <w:bCs/>
        </w:rPr>
        <w:lastRenderedPageBreak/>
        <w:t>Optimizer:</w:t>
      </w:r>
      <w:r w:rsidRPr="07FD0C7C">
        <w:rPr>
          <w:rFonts w:ascii="Times New Roman" w:eastAsia="Times New Roman" w:hAnsi="Times New Roman" w:cs="Times New Roman"/>
        </w:rPr>
        <w:t xml:space="preserve"> The Adam optimizer is employed for weight updates during training. It's an adaptive learning rate optimization algorithm that adjusts learning rates for each parameter, enhancing the model's convergence speed and accuracy. The learning rate is set to 0.0001.</w:t>
      </w:r>
    </w:p>
    <w:p w14:paraId="6205A48D" w14:textId="4A0DF96B" w:rsidR="00863915" w:rsidRPr="00200C6C" w:rsidRDefault="00863915" w:rsidP="07FD0C7C">
      <w:pPr>
        <w:rPr>
          <w:rFonts w:ascii="Times New Roman" w:eastAsia="Times New Roman" w:hAnsi="Times New Roman" w:cs="Times New Roman"/>
          <w:b/>
          <w:bCs/>
        </w:rPr>
      </w:pPr>
      <w:r w:rsidRPr="07FD0C7C">
        <w:rPr>
          <w:rFonts w:ascii="Times New Roman" w:eastAsia="Times New Roman" w:hAnsi="Times New Roman" w:cs="Times New Roman"/>
          <w:b/>
          <w:bCs/>
        </w:rPr>
        <w:t>Training Process:</w:t>
      </w:r>
    </w:p>
    <w:p w14:paraId="0D86A8FE" w14:textId="77777777" w:rsidR="00863915" w:rsidRPr="00200C6C" w:rsidRDefault="00863915" w:rsidP="07FD0C7C">
      <w:pPr>
        <w:pStyle w:val="ListParagraph"/>
        <w:numPr>
          <w:ilvl w:val="0"/>
          <w:numId w:val="3"/>
        </w:numPr>
        <w:rPr>
          <w:rFonts w:ascii="Times New Roman" w:eastAsia="Times New Roman" w:hAnsi="Times New Roman" w:cs="Times New Roman"/>
        </w:rPr>
      </w:pPr>
      <w:r w:rsidRPr="07FD0C7C">
        <w:rPr>
          <w:rFonts w:ascii="Times New Roman" w:eastAsia="Times New Roman" w:hAnsi="Times New Roman" w:cs="Times New Roman"/>
          <w:b/>
          <w:bCs/>
        </w:rPr>
        <w:t>Epochs:</w:t>
      </w:r>
      <w:r w:rsidRPr="07FD0C7C">
        <w:rPr>
          <w:rFonts w:ascii="Times New Roman" w:eastAsia="Times New Roman" w:hAnsi="Times New Roman" w:cs="Times New Roman"/>
        </w:rPr>
        <w:t xml:space="preserve"> The model is trained for 100 epochs, meaning it iterates through the entire dataset 100 times during training.</w:t>
      </w:r>
    </w:p>
    <w:p w14:paraId="020DBDBE" w14:textId="77777777" w:rsidR="00863915" w:rsidRPr="00200C6C" w:rsidRDefault="00863915" w:rsidP="07FD0C7C">
      <w:pPr>
        <w:pStyle w:val="ListParagraph"/>
        <w:numPr>
          <w:ilvl w:val="0"/>
          <w:numId w:val="3"/>
        </w:numPr>
        <w:rPr>
          <w:rFonts w:ascii="Times New Roman" w:eastAsia="Times New Roman" w:hAnsi="Times New Roman" w:cs="Times New Roman"/>
        </w:rPr>
      </w:pPr>
      <w:r w:rsidRPr="07FD0C7C">
        <w:rPr>
          <w:rFonts w:ascii="Times New Roman" w:eastAsia="Times New Roman" w:hAnsi="Times New Roman" w:cs="Times New Roman"/>
          <w:b/>
          <w:bCs/>
        </w:rPr>
        <w:t>Batch Size:</w:t>
      </w:r>
      <w:r w:rsidRPr="07FD0C7C">
        <w:rPr>
          <w:rFonts w:ascii="Times New Roman" w:eastAsia="Times New Roman" w:hAnsi="Times New Roman" w:cs="Times New Roman"/>
        </w:rPr>
        <w:t xml:space="preserve"> During each iteration, a batch of 128 samples is used for training. Batch training allows the model to update its weights based on a subset of the data, improving efficiency and convergence.</w:t>
      </w:r>
    </w:p>
    <w:p w14:paraId="6434CE9B" w14:textId="77777777" w:rsidR="00863915" w:rsidRPr="00200C6C" w:rsidRDefault="00863915" w:rsidP="07FD0C7C">
      <w:pPr>
        <w:pStyle w:val="ListParagraph"/>
        <w:numPr>
          <w:ilvl w:val="0"/>
          <w:numId w:val="3"/>
        </w:numPr>
        <w:rPr>
          <w:rFonts w:ascii="Times New Roman" w:eastAsia="Times New Roman" w:hAnsi="Times New Roman" w:cs="Times New Roman"/>
        </w:rPr>
      </w:pPr>
      <w:r w:rsidRPr="07FD0C7C">
        <w:rPr>
          <w:rFonts w:ascii="Times New Roman" w:eastAsia="Times New Roman" w:hAnsi="Times New Roman" w:cs="Times New Roman"/>
          <w:b/>
          <w:bCs/>
        </w:rPr>
        <w:t>Model Checkpoint:</w:t>
      </w:r>
      <w:r w:rsidRPr="07FD0C7C">
        <w:rPr>
          <w:rFonts w:ascii="Times New Roman" w:eastAsia="Times New Roman" w:hAnsi="Times New Roman" w:cs="Times New Roman"/>
        </w:rPr>
        <w:t xml:space="preserve"> The training process includes a checkpoint mechanism to save the best-performing model based on the validation loss. This ensures that the model with the lowest validation loss is saved, preserving the most accurate version of the model.</w:t>
      </w:r>
    </w:p>
    <w:p w14:paraId="2E21B770" w14:textId="5BED98D5" w:rsidR="00863915" w:rsidRPr="00200C6C" w:rsidRDefault="00863915" w:rsidP="07FD0C7C">
      <w:pPr>
        <w:pStyle w:val="ListParagraph"/>
        <w:numPr>
          <w:ilvl w:val="0"/>
          <w:numId w:val="3"/>
        </w:numPr>
        <w:rPr>
          <w:rFonts w:ascii="Times New Roman" w:eastAsia="Times New Roman" w:hAnsi="Times New Roman" w:cs="Times New Roman"/>
        </w:rPr>
      </w:pPr>
      <w:r w:rsidRPr="07FD0C7C">
        <w:rPr>
          <w:rFonts w:ascii="Times New Roman" w:eastAsia="Times New Roman" w:hAnsi="Times New Roman" w:cs="Times New Roman"/>
          <w:b/>
          <w:bCs/>
        </w:rPr>
        <w:t>Verbose Parameter:</w:t>
      </w:r>
      <w:r w:rsidRPr="07FD0C7C">
        <w:rPr>
          <w:rFonts w:ascii="Times New Roman" w:eastAsia="Times New Roman" w:hAnsi="Times New Roman" w:cs="Times New Roman"/>
        </w:rPr>
        <w:t xml:space="preserve"> The verbose parameter is set to 1, enabling the display of training progress. This means that information about each training epoch, including accuracy, loss, and other metrics, will be shown, allowing for real-time monitoring of the training process.</w:t>
      </w:r>
    </w:p>
    <w:p w14:paraId="7B9AC167" w14:textId="4C97E3AD" w:rsidR="2DD76A61" w:rsidRDefault="722FDA49" w:rsidP="07FD0C7C">
      <w:pPr>
        <w:jc w:val="center"/>
        <w:rPr>
          <w:rFonts w:ascii="Times New Roman" w:eastAsia="Times New Roman" w:hAnsi="Times New Roman" w:cs="Times New Roman"/>
        </w:rPr>
      </w:pPr>
      <w:r>
        <w:rPr>
          <w:noProof/>
        </w:rPr>
        <w:drawing>
          <wp:inline distT="0" distB="0" distL="0" distR="0" wp14:anchorId="5AAD3229" wp14:editId="2F8DDF7E">
            <wp:extent cx="4200525" cy="1933992"/>
            <wp:effectExtent l="0" t="0" r="0" b="0"/>
            <wp:docPr id="201549035" name="Picture 20154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49035"/>
                    <pic:cNvPicPr/>
                  </pic:nvPicPr>
                  <pic:blipFill>
                    <a:blip r:embed="rId11">
                      <a:extLst>
                        <a:ext uri="{28A0092B-C50C-407E-A947-70E740481C1C}">
                          <a14:useLocalDpi xmlns:a14="http://schemas.microsoft.com/office/drawing/2010/main" val="0"/>
                        </a:ext>
                      </a:extLst>
                    </a:blip>
                    <a:stretch>
                      <a:fillRect/>
                    </a:stretch>
                  </pic:blipFill>
                  <pic:spPr>
                    <a:xfrm>
                      <a:off x="0" y="0"/>
                      <a:ext cx="4200525" cy="1933992"/>
                    </a:xfrm>
                    <a:prstGeom prst="rect">
                      <a:avLst/>
                    </a:prstGeom>
                  </pic:spPr>
                </pic:pic>
              </a:graphicData>
            </a:graphic>
          </wp:inline>
        </w:drawing>
      </w:r>
    </w:p>
    <w:p w14:paraId="0DB33EA1" w14:textId="71626587" w:rsidR="10AF0872" w:rsidRDefault="10AF0872" w:rsidP="07FD0C7C">
      <w:pPr>
        <w:jc w:val="center"/>
        <w:rPr>
          <w:rFonts w:ascii="Times New Roman" w:eastAsia="Times New Roman" w:hAnsi="Times New Roman" w:cs="Times New Roman"/>
        </w:rPr>
      </w:pPr>
    </w:p>
    <w:p w14:paraId="4483060F" w14:textId="6E93114C" w:rsidR="00A7512C" w:rsidRDefault="00A7512C" w:rsidP="07FD0C7C">
      <w:pPr>
        <w:rPr>
          <w:rFonts w:ascii="Times New Roman" w:eastAsia="Times New Roman" w:hAnsi="Times New Roman" w:cs="Times New Roman"/>
          <w:b/>
          <w:bCs/>
        </w:rPr>
      </w:pPr>
      <w:r w:rsidRPr="07FD0C7C">
        <w:rPr>
          <w:rFonts w:ascii="Times New Roman" w:eastAsia="Times New Roman" w:hAnsi="Times New Roman" w:cs="Times New Roman"/>
          <w:b/>
          <w:bCs/>
        </w:rPr>
        <w:t>Training process:</w:t>
      </w:r>
    </w:p>
    <w:p w14:paraId="20533B15" w14:textId="573A9851" w:rsidR="00B34951" w:rsidRDefault="007607C3" w:rsidP="07FD0C7C">
      <w:pPr>
        <w:rPr>
          <w:rFonts w:ascii="Times New Roman" w:eastAsia="Times New Roman" w:hAnsi="Times New Roman" w:cs="Times New Roman"/>
        </w:rPr>
      </w:pPr>
      <w:r w:rsidRPr="07FD0C7C">
        <w:rPr>
          <w:rFonts w:ascii="Times New Roman" w:eastAsia="Times New Roman" w:hAnsi="Times New Roman" w:cs="Times New Roman"/>
        </w:rPr>
        <w:t>It starts with random weights and processes the dataset in small batches over multiple epochs (iterations). During each epoch, it computes the difference between predicted and actual labels (loss) and adjusts its weights to minimize this difference. The model's performance is monitored using a separate validation dataset, and the best version is saved to prevent overfitting. Training progress, including accuracy and loss, is displayed in real-time. After completing all epochs, the model is well-trained and ready for accurate image classification.</w:t>
      </w:r>
    </w:p>
    <w:p w14:paraId="263E1107" w14:textId="5A0FB9C3" w:rsidR="52AB3918" w:rsidRPr="00C95436" w:rsidRDefault="52AB3918" w:rsidP="200D0754">
      <w:pPr>
        <w:rPr>
          <w:rFonts w:ascii="Times New Roman" w:hAnsi="Times New Roman" w:cs="Times New Roman"/>
          <w:b/>
          <w:bCs/>
        </w:rPr>
      </w:pPr>
      <w:r w:rsidRPr="07FD0C7C">
        <w:rPr>
          <w:rFonts w:ascii="Times New Roman" w:hAnsi="Times New Roman" w:cs="Times New Roman"/>
          <w:b/>
          <w:bCs/>
        </w:rPr>
        <w:t>Conclusion:</w:t>
      </w:r>
    </w:p>
    <w:p w14:paraId="79B3D106" w14:textId="58D7F53A" w:rsidR="4D45D69A" w:rsidRPr="00C95436" w:rsidRDefault="52AB3918" w:rsidP="07FD0C7C">
      <w:pPr>
        <w:rPr>
          <w:rFonts w:ascii="Times New Roman" w:eastAsia="Times New Roman" w:hAnsi="Times New Roman" w:cs="Times New Roman"/>
        </w:rPr>
      </w:pPr>
      <w:r w:rsidRPr="07FD0C7C">
        <w:rPr>
          <w:rFonts w:ascii="Times New Roman" w:hAnsi="Times New Roman" w:cs="Times New Roman"/>
        </w:rPr>
        <w:t xml:space="preserve">In our </w:t>
      </w:r>
      <w:r w:rsidR="00D17655">
        <w:rPr>
          <w:rFonts w:ascii="Times New Roman" w:hAnsi="Times New Roman" w:cs="Times New Roman"/>
        </w:rPr>
        <w:t>Machine Learning</w:t>
      </w:r>
      <w:r w:rsidRPr="07FD0C7C">
        <w:rPr>
          <w:rFonts w:ascii="Times New Roman" w:hAnsi="Times New Roman" w:cs="Times New Roman"/>
        </w:rPr>
        <w:t xml:space="preserve"> Project, transitioning from traditional methods to a pure CNN approach significantly enhanced the accuracy of CIFAR-10 dataset classification. By leveraging Convolutional Neural Networks, we achieved remarkable improvements, underlining the role of deep learning techniques in image recognition tasks. Our findings emphasize the power of CNNs in tackling complex challenges, making them the go-to solution for accurate and efficient image classification projects.</w:t>
      </w:r>
    </w:p>
    <w:p w14:paraId="56CE14D8" w14:textId="5A0FB9C3" w:rsidR="20C54795" w:rsidRDefault="20C54795" w:rsidP="07FD0C7C">
      <w:pPr>
        <w:rPr>
          <w:rFonts w:ascii="Times New Roman" w:eastAsia="Times New Roman" w:hAnsi="Times New Roman" w:cs="Times New Roman"/>
          <w:b/>
          <w:bCs/>
        </w:rPr>
      </w:pPr>
      <w:r w:rsidRPr="14C26727">
        <w:rPr>
          <w:rFonts w:ascii="Times New Roman" w:eastAsia="Times New Roman" w:hAnsi="Times New Roman" w:cs="Times New Roman"/>
          <w:b/>
          <w:bCs/>
        </w:rPr>
        <w:t>Reference:</w:t>
      </w:r>
    </w:p>
    <w:p w14:paraId="389A866E" w14:textId="7DC38FEF" w:rsidR="20C54795" w:rsidRDefault="20C54795" w:rsidP="14C26727">
      <w:pPr>
        <w:rPr>
          <w:rFonts w:ascii="Times New Roman" w:eastAsia="Times New Roman" w:hAnsi="Times New Roman" w:cs="Times New Roman"/>
        </w:rPr>
      </w:pPr>
      <w:r w:rsidRPr="14C26727">
        <w:rPr>
          <w:rFonts w:ascii="Times New Roman" w:eastAsia="Times New Roman" w:hAnsi="Times New Roman" w:cs="Times New Roman"/>
          <w:b/>
          <w:bCs/>
        </w:rPr>
        <w:t>Dataset:</w:t>
      </w:r>
      <w:hyperlink r:id="rId12">
        <w:r w:rsidRPr="14C26727">
          <w:rPr>
            <w:rStyle w:val="Hyperlink"/>
            <w:rFonts w:ascii="Times New Roman" w:eastAsia="Times New Roman" w:hAnsi="Times New Roman" w:cs="Times New Roman"/>
          </w:rPr>
          <w:t>CIFAR-10 and CIFAR-100 datasets (toronto.edu)</w:t>
        </w:r>
      </w:hyperlink>
    </w:p>
    <w:sectPr w:rsidR="20C5479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8352" w14:textId="77777777" w:rsidR="006A2A4B" w:rsidRDefault="006A2A4B" w:rsidP="00B34951">
      <w:pPr>
        <w:spacing w:after="0" w:line="240" w:lineRule="auto"/>
      </w:pPr>
      <w:r>
        <w:separator/>
      </w:r>
    </w:p>
  </w:endnote>
  <w:endnote w:type="continuationSeparator" w:id="0">
    <w:p w14:paraId="07928007" w14:textId="77777777" w:rsidR="006A2A4B" w:rsidRDefault="006A2A4B" w:rsidP="00B34951">
      <w:pPr>
        <w:spacing w:after="0" w:line="240" w:lineRule="auto"/>
      </w:pPr>
      <w:r>
        <w:continuationSeparator/>
      </w:r>
    </w:p>
  </w:endnote>
  <w:endnote w:type="continuationNotice" w:id="1">
    <w:p w14:paraId="117DAF3D" w14:textId="77777777" w:rsidR="006A2A4B" w:rsidRDefault="006A2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D43D" w14:textId="77777777" w:rsidR="006A2A4B" w:rsidRDefault="006A2A4B" w:rsidP="00B34951">
      <w:pPr>
        <w:spacing w:after="0" w:line="240" w:lineRule="auto"/>
      </w:pPr>
      <w:r>
        <w:separator/>
      </w:r>
    </w:p>
  </w:footnote>
  <w:footnote w:type="continuationSeparator" w:id="0">
    <w:p w14:paraId="66074958" w14:textId="77777777" w:rsidR="006A2A4B" w:rsidRDefault="006A2A4B" w:rsidP="00B34951">
      <w:pPr>
        <w:spacing w:after="0" w:line="240" w:lineRule="auto"/>
      </w:pPr>
      <w:r>
        <w:continuationSeparator/>
      </w:r>
    </w:p>
  </w:footnote>
  <w:footnote w:type="continuationNotice" w:id="1">
    <w:p w14:paraId="44E4E940" w14:textId="77777777" w:rsidR="006A2A4B" w:rsidRDefault="006A2A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AD363" w14:textId="44025BFE" w:rsidR="00B34951" w:rsidRDefault="00B34951" w:rsidP="00B34951">
    <w:pPr>
      <w:pStyle w:val="Header"/>
      <w:jc w:val="right"/>
    </w:pPr>
    <w:r>
      <w:rPr>
        <w:noProof/>
      </w:rPr>
      <w:drawing>
        <wp:inline distT="0" distB="0" distL="0" distR="0" wp14:anchorId="298FEEA0" wp14:editId="6B8F5129">
          <wp:extent cx="1094014" cy="679043"/>
          <wp:effectExtent l="0" t="0" r="0" b="6985"/>
          <wp:docPr id="1152110213" name="Picture 115211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10213" name="Picture 1152110213"/>
                  <pic:cNvPicPr/>
                </pic:nvPicPr>
                <pic:blipFill>
                  <a:blip r:embed="rId1">
                    <a:extLst>
                      <a:ext uri="{28A0092B-C50C-407E-A947-70E740481C1C}">
                        <a14:useLocalDpi xmlns:a14="http://schemas.microsoft.com/office/drawing/2010/main" val="0"/>
                      </a:ext>
                    </a:extLst>
                  </a:blip>
                  <a:stretch>
                    <a:fillRect/>
                  </a:stretch>
                </pic:blipFill>
                <pic:spPr>
                  <a:xfrm>
                    <a:off x="0" y="0"/>
                    <a:ext cx="1104499" cy="685551"/>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c9sKM8AKz3uHAd" int2:id="1bewQElC">
      <int2:state int2:value="Rejected" int2:type="AugLoop_Text_Critique"/>
    </int2:textHash>
    <int2:textHash int2:hashCode="un86RbYKInZmMQ" int2:id="2CmsFmzJ">
      <int2:state int2:value="Rejected" int2:type="AugLoop_Text_Critique"/>
    </int2:textHash>
    <int2:textHash int2:hashCode="wgX2bFkZn+4BfV" int2:id="eQBPdCsb">
      <int2:state int2:value="Rejected" int2:type="AugLoop_Text_Critique"/>
    </int2:textHash>
    <int2:textHash int2:hashCode="IjNkyw40XqlrEK" int2:id="ji89rpT3">
      <int2:state int2:value="Rejected" int2:type="AugLoop_Text_Critique"/>
    </int2:textHash>
    <int2:textHash int2:hashCode="+EDmn759lIbGia" int2:id="vPjgtH5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EDD"/>
    <w:multiLevelType w:val="hybridMultilevel"/>
    <w:tmpl w:val="E2F43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A519C"/>
    <w:multiLevelType w:val="hybridMultilevel"/>
    <w:tmpl w:val="A036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E44024"/>
    <w:multiLevelType w:val="hybridMultilevel"/>
    <w:tmpl w:val="DEC015BC"/>
    <w:lvl w:ilvl="0" w:tplc="0FAC97B8">
      <w:start w:val="1"/>
      <w:numFmt w:val="bullet"/>
      <w:lvlText w:val=""/>
      <w:lvlJc w:val="left"/>
      <w:pPr>
        <w:ind w:left="720" w:hanging="360"/>
      </w:pPr>
      <w:rPr>
        <w:rFonts w:ascii="Symbol" w:hAnsi="Symbol" w:hint="default"/>
      </w:rPr>
    </w:lvl>
    <w:lvl w:ilvl="1" w:tplc="FDCC39A8">
      <w:start w:val="1"/>
      <w:numFmt w:val="bullet"/>
      <w:lvlText w:val="o"/>
      <w:lvlJc w:val="left"/>
      <w:pPr>
        <w:ind w:left="1440" w:hanging="360"/>
      </w:pPr>
      <w:rPr>
        <w:rFonts w:ascii="Courier New" w:hAnsi="Courier New" w:hint="default"/>
      </w:rPr>
    </w:lvl>
    <w:lvl w:ilvl="2" w:tplc="47CCB276">
      <w:start w:val="1"/>
      <w:numFmt w:val="bullet"/>
      <w:lvlText w:val=""/>
      <w:lvlJc w:val="left"/>
      <w:pPr>
        <w:ind w:left="2160" w:hanging="360"/>
      </w:pPr>
      <w:rPr>
        <w:rFonts w:ascii="Wingdings" w:hAnsi="Wingdings" w:hint="default"/>
      </w:rPr>
    </w:lvl>
    <w:lvl w:ilvl="3" w:tplc="E44CFAA2">
      <w:start w:val="1"/>
      <w:numFmt w:val="bullet"/>
      <w:lvlText w:val=""/>
      <w:lvlJc w:val="left"/>
      <w:pPr>
        <w:ind w:left="2880" w:hanging="360"/>
      </w:pPr>
      <w:rPr>
        <w:rFonts w:ascii="Symbol" w:hAnsi="Symbol" w:hint="default"/>
      </w:rPr>
    </w:lvl>
    <w:lvl w:ilvl="4" w:tplc="B830BB94">
      <w:start w:val="1"/>
      <w:numFmt w:val="bullet"/>
      <w:lvlText w:val="o"/>
      <w:lvlJc w:val="left"/>
      <w:pPr>
        <w:ind w:left="3600" w:hanging="360"/>
      </w:pPr>
      <w:rPr>
        <w:rFonts w:ascii="Courier New" w:hAnsi="Courier New" w:hint="default"/>
      </w:rPr>
    </w:lvl>
    <w:lvl w:ilvl="5" w:tplc="D2A828AE">
      <w:start w:val="1"/>
      <w:numFmt w:val="bullet"/>
      <w:lvlText w:val=""/>
      <w:lvlJc w:val="left"/>
      <w:pPr>
        <w:ind w:left="4320" w:hanging="360"/>
      </w:pPr>
      <w:rPr>
        <w:rFonts w:ascii="Wingdings" w:hAnsi="Wingdings" w:hint="default"/>
      </w:rPr>
    </w:lvl>
    <w:lvl w:ilvl="6" w:tplc="12C445B2">
      <w:start w:val="1"/>
      <w:numFmt w:val="bullet"/>
      <w:lvlText w:val=""/>
      <w:lvlJc w:val="left"/>
      <w:pPr>
        <w:ind w:left="5040" w:hanging="360"/>
      </w:pPr>
      <w:rPr>
        <w:rFonts w:ascii="Symbol" w:hAnsi="Symbol" w:hint="default"/>
      </w:rPr>
    </w:lvl>
    <w:lvl w:ilvl="7" w:tplc="528AF654">
      <w:start w:val="1"/>
      <w:numFmt w:val="bullet"/>
      <w:lvlText w:val="o"/>
      <w:lvlJc w:val="left"/>
      <w:pPr>
        <w:ind w:left="5760" w:hanging="360"/>
      </w:pPr>
      <w:rPr>
        <w:rFonts w:ascii="Courier New" w:hAnsi="Courier New" w:hint="default"/>
      </w:rPr>
    </w:lvl>
    <w:lvl w:ilvl="8" w:tplc="A2D095BC">
      <w:start w:val="1"/>
      <w:numFmt w:val="bullet"/>
      <w:lvlText w:val=""/>
      <w:lvlJc w:val="left"/>
      <w:pPr>
        <w:ind w:left="6480" w:hanging="360"/>
      </w:pPr>
      <w:rPr>
        <w:rFonts w:ascii="Wingdings" w:hAnsi="Wingdings" w:hint="default"/>
      </w:rPr>
    </w:lvl>
  </w:abstractNum>
  <w:abstractNum w:abstractNumId="3" w15:restartNumberingAfterBreak="0">
    <w:nsid w:val="68891DBF"/>
    <w:multiLevelType w:val="hybridMultilevel"/>
    <w:tmpl w:val="77FED798"/>
    <w:lvl w:ilvl="0" w:tplc="C22A6B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74644">
    <w:abstractNumId w:val="3"/>
  </w:num>
  <w:num w:numId="2" w16cid:durableId="159926055">
    <w:abstractNumId w:val="0"/>
  </w:num>
  <w:num w:numId="3" w16cid:durableId="444351739">
    <w:abstractNumId w:val="1"/>
  </w:num>
  <w:num w:numId="4" w16cid:durableId="171527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51"/>
    <w:rsid w:val="00005965"/>
    <w:rsid w:val="0003463B"/>
    <w:rsid w:val="00041C48"/>
    <w:rsid w:val="0005510E"/>
    <w:rsid w:val="000A7159"/>
    <w:rsid w:val="000D45D9"/>
    <w:rsid w:val="00101785"/>
    <w:rsid w:val="001049E1"/>
    <w:rsid w:val="00115E7E"/>
    <w:rsid w:val="00120A92"/>
    <w:rsid w:val="001245D5"/>
    <w:rsid w:val="0015064A"/>
    <w:rsid w:val="00166711"/>
    <w:rsid w:val="00170B31"/>
    <w:rsid w:val="001738F2"/>
    <w:rsid w:val="0017402A"/>
    <w:rsid w:val="00193571"/>
    <w:rsid w:val="001A0417"/>
    <w:rsid w:val="001A49A5"/>
    <w:rsid w:val="001B2B13"/>
    <w:rsid w:val="001B6E30"/>
    <w:rsid w:val="001C3834"/>
    <w:rsid w:val="001C4CB0"/>
    <w:rsid w:val="001D3901"/>
    <w:rsid w:val="001D419E"/>
    <w:rsid w:val="001D51D0"/>
    <w:rsid w:val="001D74DD"/>
    <w:rsid w:val="00200C6C"/>
    <w:rsid w:val="002120D4"/>
    <w:rsid w:val="00225754"/>
    <w:rsid w:val="00225EFC"/>
    <w:rsid w:val="00241B6C"/>
    <w:rsid w:val="00267385"/>
    <w:rsid w:val="00274D48"/>
    <w:rsid w:val="00281E03"/>
    <w:rsid w:val="002A6010"/>
    <w:rsid w:val="002D0F27"/>
    <w:rsid w:val="002D2056"/>
    <w:rsid w:val="002D54AF"/>
    <w:rsid w:val="002E6F91"/>
    <w:rsid w:val="00304D8E"/>
    <w:rsid w:val="00310F79"/>
    <w:rsid w:val="003509F2"/>
    <w:rsid w:val="00363D75"/>
    <w:rsid w:val="0036759C"/>
    <w:rsid w:val="003726E6"/>
    <w:rsid w:val="00377AFC"/>
    <w:rsid w:val="00377FF8"/>
    <w:rsid w:val="00397F7C"/>
    <w:rsid w:val="003A17C0"/>
    <w:rsid w:val="003D7AF2"/>
    <w:rsid w:val="003F43F5"/>
    <w:rsid w:val="00400847"/>
    <w:rsid w:val="004142A1"/>
    <w:rsid w:val="00442CC5"/>
    <w:rsid w:val="0044378F"/>
    <w:rsid w:val="004451EA"/>
    <w:rsid w:val="00450A6A"/>
    <w:rsid w:val="004A4B8A"/>
    <w:rsid w:val="004A50EB"/>
    <w:rsid w:val="004B6964"/>
    <w:rsid w:val="004E4D60"/>
    <w:rsid w:val="004E78A6"/>
    <w:rsid w:val="00505CDE"/>
    <w:rsid w:val="00522011"/>
    <w:rsid w:val="00532651"/>
    <w:rsid w:val="005427FA"/>
    <w:rsid w:val="00543DDC"/>
    <w:rsid w:val="00546A60"/>
    <w:rsid w:val="00561D8E"/>
    <w:rsid w:val="005670E5"/>
    <w:rsid w:val="005A33D3"/>
    <w:rsid w:val="005A33E8"/>
    <w:rsid w:val="005A6B57"/>
    <w:rsid w:val="005B7FD9"/>
    <w:rsid w:val="005D6B14"/>
    <w:rsid w:val="005D6F50"/>
    <w:rsid w:val="005F0508"/>
    <w:rsid w:val="005F0622"/>
    <w:rsid w:val="0060564E"/>
    <w:rsid w:val="006069C3"/>
    <w:rsid w:val="00622802"/>
    <w:rsid w:val="006422CE"/>
    <w:rsid w:val="00643597"/>
    <w:rsid w:val="00651D75"/>
    <w:rsid w:val="00662BFF"/>
    <w:rsid w:val="006652E1"/>
    <w:rsid w:val="00673075"/>
    <w:rsid w:val="00677E16"/>
    <w:rsid w:val="00683AC8"/>
    <w:rsid w:val="00697231"/>
    <w:rsid w:val="006A1BBE"/>
    <w:rsid w:val="006A2A4B"/>
    <w:rsid w:val="006D368E"/>
    <w:rsid w:val="006D39A4"/>
    <w:rsid w:val="007043C5"/>
    <w:rsid w:val="00710D1F"/>
    <w:rsid w:val="0071154C"/>
    <w:rsid w:val="00721849"/>
    <w:rsid w:val="007607C3"/>
    <w:rsid w:val="00766675"/>
    <w:rsid w:val="0077652C"/>
    <w:rsid w:val="007864DF"/>
    <w:rsid w:val="00790B8A"/>
    <w:rsid w:val="007B14E1"/>
    <w:rsid w:val="007C276A"/>
    <w:rsid w:val="007D19E5"/>
    <w:rsid w:val="007E42C2"/>
    <w:rsid w:val="007E51AE"/>
    <w:rsid w:val="007E51CF"/>
    <w:rsid w:val="00811D9C"/>
    <w:rsid w:val="00827B88"/>
    <w:rsid w:val="00830A94"/>
    <w:rsid w:val="008364EF"/>
    <w:rsid w:val="00861822"/>
    <w:rsid w:val="00863915"/>
    <w:rsid w:val="00864B91"/>
    <w:rsid w:val="00872BA8"/>
    <w:rsid w:val="00880154"/>
    <w:rsid w:val="008822BB"/>
    <w:rsid w:val="00891767"/>
    <w:rsid w:val="00894C68"/>
    <w:rsid w:val="008A0056"/>
    <w:rsid w:val="008A0663"/>
    <w:rsid w:val="008B3327"/>
    <w:rsid w:val="008E3048"/>
    <w:rsid w:val="0090234E"/>
    <w:rsid w:val="009243AD"/>
    <w:rsid w:val="00943CE9"/>
    <w:rsid w:val="00945AAB"/>
    <w:rsid w:val="009557F3"/>
    <w:rsid w:val="009703FF"/>
    <w:rsid w:val="009A7D0B"/>
    <w:rsid w:val="009C5EDB"/>
    <w:rsid w:val="009E6E83"/>
    <w:rsid w:val="009F7B3A"/>
    <w:rsid w:val="00A14C94"/>
    <w:rsid w:val="00A154E0"/>
    <w:rsid w:val="00A26901"/>
    <w:rsid w:val="00A408F7"/>
    <w:rsid w:val="00A4616A"/>
    <w:rsid w:val="00A60C89"/>
    <w:rsid w:val="00A67FB5"/>
    <w:rsid w:val="00A7512C"/>
    <w:rsid w:val="00AA7EE4"/>
    <w:rsid w:val="00AB4F2F"/>
    <w:rsid w:val="00AE380F"/>
    <w:rsid w:val="00AE7089"/>
    <w:rsid w:val="00AF42AA"/>
    <w:rsid w:val="00B01F70"/>
    <w:rsid w:val="00B0711A"/>
    <w:rsid w:val="00B13306"/>
    <w:rsid w:val="00B34951"/>
    <w:rsid w:val="00B57D69"/>
    <w:rsid w:val="00B70752"/>
    <w:rsid w:val="00B811BC"/>
    <w:rsid w:val="00B8452E"/>
    <w:rsid w:val="00B906AB"/>
    <w:rsid w:val="00B9589D"/>
    <w:rsid w:val="00BA0C76"/>
    <w:rsid w:val="00BB74A2"/>
    <w:rsid w:val="00BC6BFC"/>
    <w:rsid w:val="00BD00E3"/>
    <w:rsid w:val="00BE6DF3"/>
    <w:rsid w:val="00BF2086"/>
    <w:rsid w:val="00C10CDD"/>
    <w:rsid w:val="00C14524"/>
    <w:rsid w:val="00C1507A"/>
    <w:rsid w:val="00C34156"/>
    <w:rsid w:val="00C35C61"/>
    <w:rsid w:val="00C36AA3"/>
    <w:rsid w:val="00C37040"/>
    <w:rsid w:val="00C45473"/>
    <w:rsid w:val="00C47ACA"/>
    <w:rsid w:val="00C51DC6"/>
    <w:rsid w:val="00C70B75"/>
    <w:rsid w:val="00C72377"/>
    <w:rsid w:val="00C80A9E"/>
    <w:rsid w:val="00C82435"/>
    <w:rsid w:val="00C95436"/>
    <w:rsid w:val="00CA7533"/>
    <w:rsid w:val="00CC14EA"/>
    <w:rsid w:val="00CC4D30"/>
    <w:rsid w:val="00CE0411"/>
    <w:rsid w:val="00CE1055"/>
    <w:rsid w:val="00CE389E"/>
    <w:rsid w:val="00CF48D4"/>
    <w:rsid w:val="00D018BC"/>
    <w:rsid w:val="00D1751A"/>
    <w:rsid w:val="00D17655"/>
    <w:rsid w:val="00D27575"/>
    <w:rsid w:val="00D32942"/>
    <w:rsid w:val="00D36BF6"/>
    <w:rsid w:val="00D40705"/>
    <w:rsid w:val="00D429EB"/>
    <w:rsid w:val="00D50E57"/>
    <w:rsid w:val="00D53603"/>
    <w:rsid w:val="00D57483"/>
    <w:rsid w:val="00D930F1"/>
    <w:rsid w:val="00D963E7"/>
    <w:rsid w:val="00DA15B2"/>
    <w:rsid w:val="00DC4457"/>
    <w:rsid w:val="00DD1984"/>
    <w:rsid w:val="00DE1AF4"/>
    <w:rsid w:val="00DE3F24"/>
    <w:rsid w:val="00DE70EF"/>
    <w:rsid w:val="00DF696C"/>
    <w:rsid w:val="00E02150"/>
    <w:rsid w:val="00E10FD6"/>
    <w:rsid w:val="00E54E05"/>
    <w:rsid w:val="00E65C69"/>
    <w:rsid w:val="00EA2E4D"/>
    <w:rsid w:val="00EA4045"/>
    <w:rsid w:val="00EB11B0"/>
    <w:rsid w:val="00EB6C7E"/>
    <w:rsid w:val="00EC0E44"/>
    <w:rsid w:val="00EC132F"/>
    <w:rsid w:val="00EC75AE"/>
    <w:rsid w:val="00EE2427"/>
    <w:rsid w:val="00EE4A98"/>
    <w:rsid w:val="00EF5A9B"/>
    <w:rsid w:val="00F11A09"/>
    <w:rsid w:val="00F2200D"/>
    <w:rsid w:val="00F23B7B"/>
    <w:rsid w:val="00F24639"/>
    <w:rsid w:val="00F24B55"/>
    <w:rsid w:val="00F25F16"/>
    <w:rsid w:val="00F301EB"/>
    <w:rsid w:val="00F43DB3"/>
    <w:rsid w:val="00F50576"/>
    <w:rsid w:val="00F86F3C"/>
    <w:rsid w:val="00F87425"/>
    <w:rsid w:val="00F92B28"/>
    <w:rsid w:val="00F94AB0"/>
    <w:rsid w:val="00FB0952"/>
    <w:rsid w:val="00FD4CAF"/>
    <w:rsid w:val="00FD7154"/>
    <w:rsid w:val="00FE1CD8"/>
    <w:rsid w:val="00FE2D8D"/>
    <w:rsid w:val="00FF68CA"/>
    <w:rsid w:val="0174A29B"/>
    <w:rsid w:val="0235E2FE"/>
    <w:rsid w:val="03822E81"/>
    <w:rsid w:val="03F5C837"/>
    <w:rsid w:val="0436F145"/>
    <w:rsid w:val="0482789C"/>
    <w:rsid w:val="04AC435D"/>
    <w:rsid w:val="05646845"/>
    <w:rsid w:val="05B92EAD"/>
    <w:rsid w:val="07FD0C7C"/>
    <w:rsid w:val="08163F71"/>
    <w:rsid w:val="095D42A1"/>
    <w:rsid w:val="0B5081AA"/>
    <w:rsid w:val="0BD3A9C9"/>
    <w:rsid w:val="0C0F47D4"/>
    <w:rsid w:val="0D058361"/>
    <w:rsid w:val="0E2AF861"/>
    <w:rsid w:val="0F524689"/>
    <w:rsid w:val="106B4073"/>
    <w:rsid w:val="10AF0872"/>
    <w:rsid w:val="1147D347"/>
    <w:rsid w:val="1259358F"/>
    <w:rsid w:val="13155BEF"/>
    <w:rsid w:val="14C26727"/>
    <w:rsid w:val="14CA54AD"/>
    <w:rsid w:val="171EEC06"/>
    <w:rsid w:val="18901BCA"/>
    <w:rsid w:val="1C77B780"/>
    <w:rsid w:val="1CBC3E35"/>
    <w:rsid w:val="1E33678B"/>
    <w:rsid w:val="1F763F55"/>
    <w:rsid w:val="1FCBB265"/>
    <w:rsid w:val="200D0754"/>
    <w:rsid w:val="2015D358"/>
    <w:rsid w:val="2092668C"/>
    <w:rsid w:val="20C54795"/>
    <w:rsid w:val="23C25250"/>
    <w:rsid w:val="267C48D8"/>
    <w:rsid w:val="2756E36E"/>
    <w:rsid w:val="29C4A324"/>
    <w:rsid w:val="2BDF73ED"/>
    <w:rsid w:val="2C0227FF"/>
    <w:rsid w:val="2C106D7E"/>
    <w:rsid w:val="2D610996"/>
    <w:rsid w:val="2DD76A61"/>
    <w:rsid w:val="2F733AC2"/>
    <w:rsid w:val="2FB87972"/>
    <w:rsid w:val="31F67B53"/>
    <w:rsid w:val="3204B46D"/>
    <w:rsid w:val="3298D75F"/>
    <w:rsid w:val="349F105D"/>
    <w:rsid w:val="34D74BAF"/>
    <w:rsid w:val="35D136D7"/>
    <w:rsid w:val="36703362"/>
    <w:rsid w:val="375545FA"/>
    <w:rsid w:val="3767C1E0"/>
    <w:rsid w:val="39199123"/>
    <w:rsid w:val="39D50477"/>
    <w:rsid w:val="3AF6CA08"/>
    <w:rsid w:val="3B5D6EF2"/>
    <w:rsid w:val="3B7F4290"/>
    <w:rsid w:val="3C40785B"/>
    <w:rsid w:val="3CBE89C0"/>
    <w:rsid w:val="3D73A0C6"/>
    <w:rsid w:val="3ECAD879"/>
    <w:rsid w:val="407D217F"/>
    <w:rsid w:val="4114992F"/>
    <w:rsid w:val="41EE8414"/>
    <w:rsid w:val="43706E5D"/>
    <w:rsid w:val="4459A763"/>
    <w:rsid w:val="44E12A97"/>
    <w:rsid w:val="480977F4"/>
    <w:rsid w:val="482A1513"/>
    <w:rsid w:val="4843DF80"/>
    <w:rsid w:val="4905D306"/>
    <w:rsid w:val="4939D81A"/>
    <w:rsid w:val="4AB25CF1"/>
    <w:rsid w:val="4BB9D8BB"/>
    <w:rsid w:val="4BC9E53A"/>
    <w:rsid w:val="4CE47495"/>
    <w:rsid w:val="4D3136BB"/>
    <w:rsid w:val="4D45D69A"/>
    <w:rsid w:val="4DB6CA3D"/>
    <w:rsid w:val="4EB32104"/>
    <w:rsid w:val="51219E75"/>
    <w:rsid w:val="52245067"/>
    <w:rsid w:val="52AB3918"/>
    <w:rsid w:val="535F2350"/>
    <w:rsid w:val="53869227"/>
    <w:rsid w:val="54DA8604"/>
    <w:rsid w:val="55DE7079"/>
    <w:rsid w:val="563061D6"/>
    <w:rsid w:val="568F87BB"/>
    <w:rsid w:val="57860012"/>
    <w:rsid w:val="5798CD7F"/>
    <w:rsid w:val="57A445DF"/>
    <w:rsid w:val="59493AE3"/>
    <w:rsid w:val="5F126187"/>
    <w:rsid w:val="60E5863D"/>
    <w:rsid w:val="6233FE9D"/>
    <w:rsid w:val="637BDD46"/>
    <w:rsid w:val="65225252"/>
    <w:rsid w:val="659965E7"/>
    <w:rsid w:val="678C3E32"/>
    <w:rsid w:val="6A88FF9F"/>
    <w:rsid w:val="6ACCC79E"/>
    <w:rsid w:val="6AE6920B"/>
    <w:rsid w:val="6CDC281B"/>
    <w:rsid w:val="6D325C65"/>
    <w:rsid w:val="71870A89"/>
    <w:rsid w:val="71D0A9E8"/>
    <w:rsid w:val="722FDA49"/>
    <w:rsid w:val="73BB84FC"/>
    <w:rsid w:val="73F8CCC9"/>
    <w:rsid w:val="77CDC054"/>
    <w:rsid w:val="7AF0127C"/>
    <w:rsid w:val="7B3ABB5D"/>
    <w:rsid w:val="7B3E6D30"/>
    <w:rsid w:val="7D22C87A"/>
    <w:rsid w:val="7F19145A"/>
    <w:rsid w:val="7F24E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C81D1"/>
  <w15:chartTrackingRefBased/>
  <w15:docId w15:val="{B4B865F5-CF53-4D9F-AC01-156F45D6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51"/>
  </w:style>
  <w:style w:type="paragraph" w:styleId="Footer">
    <w:name w:val="footer"/>
    <w:basedOn w:val="Normal"/>
    <w:link w:val="FooterChar"/>
    <w:uiPriority w:val="99"/>
    <w:unhideWhenUsed/>
    <w:rsid w:val="00B34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51"/>
  </w:style>
  <w:style w:type="paragraph" w:styleId="ListParagraph">
    <w:name w:val="List Paragraph"/>
    <w:basedOn w:val="Normal"/>
    <w:uiPriority w:val="34"/>
    <w:qFormat/>
    <w:rsid w:val="00B34951"/>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toronto.edu/~kriz/cifar.html"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Tadakamalla</dc:creator>
  <cp:keywords/>
  <dc:description/>
  <cp:lastModifiedBy>Srikar Tadakamalla</cp:lastModifiedBy>
  <cp:revision>145</cp:revision>
  <dcterms:created xsi:type="dcterms:W3CDTF">2023-11-05T12:40:00Z</dcterms:created>
  <dcterms:modified xsi:type="dcterms:W3CDTF">2023-11-18T07:42:00Z</dcterms:modified>
</cp:coreProperties>
</file>